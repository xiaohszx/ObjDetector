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DD5" w:rsidRPr="00226590" w:rsidRDefault="00605DD5" w:rsidP="00226590">
      <w:pPr>
        <w:pStyle w:val="a6"/>
        <w:spacing w:line="360" w:lineRule="auto"/>
        <w:ind w:firstLineChars="200" w:firstLine="643"/>
        <w:rPr>
          <w:rStyle w:val="a4"/>
          <w:rFonts w:ascii="仿宋" w:eastAsia="宋体" w:hAnsi="仿宋" w:cs="Arial"/>
          <w:b/>
          <w:color w:val="4F4F4F"/>
        </w:rPr>
      </w:pPr>
      <w:r w:rsidRPr="00226590">
        <w:rPr>
          <w:rStyle w:val="a4"/>
          <w:rFonts w:ascii="仿宋" w:eastAsia="宋体" w:hAnsi="仿宋" w:cs="Arial" w:hint="eastAsia"/>
          <w:b/>
          <w:color w:val="4F4F4F"/>
        </w:rPr>
        <w:t>Windows</w:t>
      </w:r>
      <w:r w:rsidRPr="00226590">
        <w:rPr>
          <w:rStyle w:val="a4"/>
          <w:rFonts w:ascii="仿宋" w:eastAsia="宋体" w:hAnsi="仿宋" w:cs="Arial" w:hint="eastAsia"/>
          <w:b/>
          <w:color w:val="4F4F4F"/>
        </w:rPr>
        <w:t>下</w:t>
      </w:r>
      <w:r w:rsidRPr="00226590">
        <w:rPr>
          <w:rStyle w:val="a4"/>
          <w:rFonts w:ascii="仿宋" w:eastAsia="宋体" w:hAnsi="仿宋" w:cs="Arial" w:hint="eastAsia"/>
          <w:b/>
          <w:color w:val="4F4F4F"/>
        </w:rPr>
        <w:t>tensorflow</w:t>
      </w:r>
      <w:r w:rsidRPr="00226590">
        <w:rPr>
          <w:rStyle w:val="a4"/>
          <w:rFonts w:ascii="仿宋" w:eastAsia="宋体" w:hAnsi="仿宋" w:cs="Arial" w:hint="eastAsia"/>
          <w:b/>
          <w:color w:val="4F4F4F"/>
        </w:rPr>
        <w:t>的安装及使用</w:t>
      </w:r>
    </w:p>
    <w:p w:rsidR="00605DD5" w:rsidRPr="00226590" w:rsidRDefault="00226590" w:rsidP="00226590">
      <w:pPr>
        <w:spacing w:line="360" w:lineRule="auto"/>
        <w:ind w:firstLineChars="200" w:firstLine="480"/>
        <w:jc w:val="center"/>
        <w:rPr>
          <w:rFonts w:ascii="仿宋" w:eastAsia="宋体" w:hAnsi="仿宋"/>
          <w:sz w:val="24"/>
        </w:rPr>
      </w:pPr>
      <w:r>
        <w:rPr>
          <w:rFonts w:ascii="仿宋" w:eastAsia="宋体" w:hAnsi="仿宋" w:hint="eastAsia"/>
          <w:sz w:val="24"/>
        </w:rPr>
        <w:t>整理：袁沅祥</w:t>
      </w:r>
      <w:r>
        <w:rPr>
          <w:rFonts w:ascii="仿宋" w:eastAsia="宋体" w:hAnsi="仿宋" w:hint="eastAsia"/>
          <w:sz w:val="24"/>
        </w:rPr>
        <w:t xml:space="preserve"> </w:t>
      </w:r>
      <w:r>
        <w:rPr>
          <w:rFonts w:ascii="仿宋" w:eastAsia="宋体" w:hAnsi="仿宋"/>
          <w:sz w:val="24"/>
        </w:rPr>
        <w:t xml:space="preserve">   2018</w:t>
      </w:r>
      <w:r>
        <w:rPr>
          <w:rFonts w:ascii="仿宋" w:eastAsia="宋体" w:hAnsi="仿宋"/>
          <w:sz w:val="24"/>
        </w:rPr>
        <w:t>年</w:t>
      </w:r>
      <w:r>
        <w:rPr>
          <w:rFonts w:ascii="仿宋" w:eastAsia="宋体" w:hAnsi="仿宋"/>
          <w:sz w:val="24"/>
        </w:rPr>
        <w:t>4</w:t>
      </w:r>
      <w:r>
        <w:rPr>
          <w:rFonts w:ascii="仿宋" w:eastAsia="宋体" w:hAnsi="仿宋"/>
          <w:sz w:val="24"/>
        </w:rPr>
        <w:t>月</w:t>
      </w:r>
    </w:p>
    <w:p w:rsidR="001E190A" w:rsidRPr="00226590" w:rsidRDefault="00605DD5" w:rsidP="00226590">
      <w:pPr>
        <w:pStyle w:val="1"/>
        <w:spacing w:line="360" w:lineRule="auto"/>
        <w:rPr>
          <w:rStyle w:val="a4"/>
          <w:sz w:val="28"/>
          <w:szCs w:val="28"/>
        </w:rPr>
      </w:pPr>
      <w:r w:rsidRPr="00226590">
        <w:rPr>
          <w:rStyle w:val="a4"/>
          <w:sz w:val="28"/>
          <w:szCs w:val="28"/>
        </w:rPr>
        <w:t>1</w:t>
      </w:r>
      <w:r w:rsidRPr="00226590">
        <w:rPr>
          <w:rStyle w:val="a4"/>
          <w:rFonts w:hint="eastAsia"/>
          <w:sz w:val="28"/>
          <w:szCs w:val="28"/>
        </w:rPr>
        <w:t>、安装</w:t>
      </w:r>
      <w:r w:rsidR="001E190A" w:rsidRPr="00226590">
        <w:rPr>
          <w:rStyle w:val="a4"/>
          <w:sz w:val="28"/>
          <w:szCs w:val="28"/>
        </w:rPr>
        <w:t>Anaconda</w:t>
      </w:r>
    </w:p>
    <w:p w:rsidR="00605DD5" w:rsidRPr="00226590" w:rsidRDefault="001E190A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</w:rPr>
      </w:pPr>
      <w:r w:rsidRPr="00226590">
        <w:rPr>
          <w:rFonts w:ascii="仿宋" w:hAnsi="仿宋" w:cs="Arial"/>
          <w:color w:val="4F4F4F"/>
        </w:rPr>
        <w:t>Anaconda</w:t>
      </w:r>
      <w:r w:rsidRPr="00226590">
        <w:rPr>
          <w:rFonts w:ascii="仿宋" w:hAnsi="仿宋" w:cs="Arial"/>
          <w:color w:val="4F4F4F"/>
        </w:rPr>
        <w:t>是由</w:t>
      </w:r>
      <w:r w:rsidRPr="00226590">
        <w:rPr>
          <w:rFonts w:ascii="仿宋" w:hAnsi="仿宋" w:cs="Arial"/>
          <w:color w:val="4F4F4F"/>
        </w:rPr>
        <w:t>Python</w:t>
      </w:r>
      <w:r w:rsidRPr="00226590">
        <w:rPr>
          <w:rFonts w:ascii="仿宋" w:hAnsi="仿宋" w:cs="Arial"/>
          <w:color w:val="4F4F4F"/>
        </w:rPr>
        <w:t>提供支持的领先的开放数据科学平台。</w:t>
      </w:r>
      <w:r w:rsidRPr="00226590">
        <w:rPr>
          <w:rFonts w:ascii="仿宋" w:hAnsi="仿宋" w:cs="Arial"/>
          <w:color w:val="4F4F4F"/>
        </w:rPr>
        <w:t>Anaconda</w:t>
      </w:r>
      <w:r w:rsidRPr="00226590">
        <w:rPr>
          <w:rFonts w:ascii="仿宋" w:hAnsi="仿宋" w:cs="Arial"/>
          <w:color w:val="4F4F4F"/>
        </w:rPr>
        <w:t>的开源版本是</w:t>
      </w:r>
      <w:r w:rsidRPr="00226590">
        <w:rPr>
          <w:rFonts w:ascii="仿宋" w:hAnsi="仿宋" w:cs="Arial"/>
          <w:color w:val="4F4F4F"/>
        </w:rPr>
        <w:t>Python</w:t>
      </w:r>
      <w:r w:rsidRPr="00226590">
        <w:rPr>
          <w:rFonts w:ascii="仿宋" w:hAnsi="仿宋" w:cs="Arial"/>
          <w:color w:val="4F4F4F"/>
        </w:rPr>
        <w:t>和</w:t>
      </w:r>
      <w:r w:rsidRPr="00226590">
        <w:rPr>
          <w:rFonts w:ascii="仿宋" w:hAnsi="仿宋" w:cs="Arial"/>
          <w:color w:val="4F4F4F"/>
        </w:rPr>
        <w:t>R</w:t>
      </w:r>
      <w:r w:rsidRPr="00226590">
        <w:rPr>
          <w:rFonts w:ascii="仿宋" w:hAnsi="仿宋" w:cs="Arial"/>
          <w:color w:val="4F4F4F"/>
        </w:rPr>
        <w:t>的高性能分发版本，包括超过</w:t>
      </w:r>
      <w:r w:rsidRPr="00226590">
        <w:rPr>
          <w:rFonts w:ascii="仿宋" w:hAnsi="仿宋" w:cs="Arial"/>
          <w:color w:val="4F4F4F"/>
        </w:rPr>
        <w:t>100</w:t>
      </w:r>
      <w:r w:rsidRPr="00226590">
        <w:rPr>
          <w:rFonts w:ascii="仿宋" w:hAnsi="仿宋" w:cs="Arial"/>
          <w:color w:val="4F4F4F"/>
        </w:rPr>
        <w:t>个用于数据科学的最流行的</w:t>
      </w:r>
      <w:r w:rsidRPr="00226590">
        <w:rPr>
          <w:rFonts w:ascii="仿宋" w:hAnsi="仿宋" w:cs="Arial"/>
          <w:color w:val="4F4F4F"/>
        </w:rPr>
        <w:t>Python</w:t>
      </w:r>
      <w:r w:rsidRPr="00226590">
        <w:rPr>
          <w:rFonts w:ascii="仿宋" w:hAnsi="仿宋" w:cs="Arial"/>
          <w:color w:val="4F4F4F"/>
        </w:rPr>
        <w:t>，</w:t>
      </w:r>
      <w:r w:rsidRPr="00226590">
        <w:rPr>
          <w:rFonts w:ascii="仿宋" w:hAnsi="仿宋" w:cs="Arial"/>
          <w:color w:val="4F4F4F"/>
        </w:rPr>
        <w:t>R</w:t>
      </w:r>
      <w:r w:rsidRPr="00226590">
        <w:rPr>
          <w:rFonts w:ascii="仿宋" w:hAnsi="仿宋" w:cs="Arial"/>
          <w:color w:val="4F4F4F"/>
        </w:rPr>
        <w:t>和</w:t>
      </w:r>
      <w:r w:rsidRPr="00226590">
        <w:rPr>
          <w:rFonts w:ascii="仿宋" w:hAnsi="仿宋" w:cs="Arial"/>
          <w:color w:val="4F4F4F"/>
        </w:rPr>
        <w:t>Scala</w:t>
      </w:r>
      <w:r w:rsidRPr="00226590">
        <w:rPr>
          <w:rFonts w:ascii="仿宋" w:hAnsi="仿宋" w:cs="Arial"/>
          <w:color w:val="4F4F4F"/>
        </w:rPr>
        <w:t>软件包。</w:t>
      </w:r>
      <w:r w:rsidR="00226590">
        <w:rPr>
          <w:rFonts w:ascii="仿宋" w:hAnsi="仿宋" w:cs="Arial" w:hint="eastAsia"/>
          <w:color w:val="4F4F4F"/>
        </w:rPr>
        <w:t>【</w:t>
      </w:r>
      <w:r w:rsidRPr="00226590">
        <w:rPr>
          <w:rFonts w:ascii="仿宋" w:hAnsi="仿宋" w:cs="Arial"/>
          <w:color w:val="4F4F4F"/>
        </w:rPr>
        <w:t>来自</w:t>
      </w:r>
      <w:hyperlink r:id="rId6" w:anchor="windows" w:tgtFrame="_blank" w:history="1">
        <w:r w:rsidRPr="00226590">
          <w:rPr>
            <w:rStyle w:val="a5"/>
            <w:rFonts w:ascii="仿宋" w:hAnsi="仿宋" w:cs="Arial"/>
            <w:color w:val="6795B5"/>
          </w:rPr>
          <w:t>Anaconda</w:t>
        </w:r>
        <w:r w:rsidRPr="00226590">
          <w:rPr>
            <w:rStyle w:val="a5"/>
            <w:rFonts w:ascii="仿宋" w:hAnsi="仿宋" w:cs="Arial"/>
            <w:color w:val="6795B5"/>
          </w:rPr>
          <w:t>官方下载页面</w:t>
        </w:r>
      </w:hyperlink>
      <w:r w:rsidR="00226590" w:rsidRPr="00226590">
        <w:rPr>
          <w:color w:val="4F4F4F"/>
        </w:rPr>
        <w:t>（www.anaconda.com）</w:t>
      </w:r>
      <w:r w:rsidR="00226590">
        <w:rPr>
          <w:rFonts w:hint="eastAsia"/>
          <w:color w:val="4F4F4F"/>
        </w:rPr>
        <w:t>】</w:t>
      </w:r>
    </w:p>
    <w:p w:rsidR="002A160B" w:rsidRPr="00226590" w:rsidRDefault="001E190A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</w:rPr>
      </w:pPr>
      <w:r w:rsidRPr="00226590">
        <w:rPr>
          <w:rFonts w:ascii="仿宋" w:hAnsi="仿宋" w:cs="Arial"/>
          <w:color w:val="4F4F4F"/>
        </w:rPr>
        <w:t>具体使用见</w:t>
      </w:r>
      <w:hyperlink r:id="rId7" w:tgtFrame="_blank" w:history="1">
        <w:r w:rsidRPr="00226590">
          <w:rPr>
            <w:rStyle w:val="a5"/>
            <w:rFonts w:ascii="仿宋" w:hAnsi="仿宋" w:cs="Arial"/>
            <w:color w:val="6795B5"/>
          </w:rPr>
          <w:t>Anaconda</w:t>
        </w:r>
        <w:r w:rsidRPr="00226590">
          <w:rPr>
            <w:rStyle w:val="a5"/>
            <w:rFonts w:ascii="仿宋" w:hAnsi="仿宋" w:cs="Arial"/>
            <w:color w:val="6795B5"/>
          </w:rPr>
          <w:t>官方教程</w:t>
        </w:r>
      </w:hyperlink>
      <w:r w:rsidRPr="00226590">
        <w:rPr>
          <w:rFonts w:ascii="仿宋" w:hAnsi="仿宋" w:cs="Arial"/>
          <w:color w:val="4F4F4F"/>
        </w:rPr>
        <w:t>，简单易懂！</w:t>
      </w:r>
    </w:p>
    <w:p w:rsidR="00A3537F" w:rsidRPr="00226590" w:rsidRDefault="00A3537F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</w:rPr>
      </w:pPr>
      <w:r w:rsidRPr="00226590">
        <w:rPr>
          <w:rFonts w:ascii="仿宋" w:hAnsi="仿宋" w:cs="Arial" w:hint="eastAsia"/>
          <w:color w:val="4F4F4F"/>
        </w:rPr>
        <w:t>本文安装路径：</w:t>
      </w:r>
      <w:r w:rsidRPr="00226590">
        <w:rPr>
          <w:rFonts w:ascii="仿宋" w:hAnsi="仿宋" w:cs="Arial"/>
          <w:color w:val="4F4F4F"/>
        </w:rPr>
        <w:t>D:\Anaconda3</w:t>
      </w:r>
    </w:p>
    <w:p w:rsidR="00C77445" w:rsidRPr="00226590" w:rsidRDefault="00C7744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</w:rPr>
      </w:pPr>
      <w:r w:rsidRPr="00226590">
        <w:rPr>
          <w:rFonts w:ascii="仿宋" w:hAnsi="仿宋" w:cs="Arial" w:hint="eastAsia"/>
          <w:color w:val="4F4F4F"/>
        </w:rPr>
        <w:t>安装完成后</w:t>
      </w:r>
      <w:r w:rsidR="00A3537F" w:rsidRPr="00226590">
        <w:rPr>
          <w:rFonts w:ascii="仿宋" w:hAnsi="仿宋" w:cs="Arial" w:hint="eastAsia"/>
          <w:color w:val="4F4F4F"/>
        </w:rPr>
        <w:t>将</w:t>
      </w:r>
      <w:r w:rsidR="00282236" w:rsidRPr="00226590">
        <w:rPr>
          <w:rFonts w:ascii="仿宋" w:hAnsi="仿宋" w:cs="Arial" w:hint="eastAsia"/>
          <w:color w:val="4F4F4F"/>
        </w:rPr>
        <w:t>下述路径添加到环境变量</w:t>
      </w:r>
      <w:r w:rsidR="004F46EB" w:rsidRPr="00226590">
        <w:rPr>
          <w:rFonts w:ascii="仿宋" w:hAnsi="仿宋" w:cs="Arial" w:hint="eastAsia"/>
          <w:color w:val="4F4F4F"/>
        </w:rPr>
        <w:t>Path</w:t>
      </w:r>
      <w:r w:rsidR="00282236" w:rsidRPr="00226590">
        <w:rPr>
          <w:rFonts w:ascii="仿宋" w:hAnsi="仿宋" w:cs="Arial" w:hint="eastAsia"/>
          <w:color w:val="4F4F4F"/>
        </w:rPr>
        <w:t>。</w:t>
      </w:r>
    </w:p>
    <w:p w:rsidR="00C77445" w:rsidRPr="00226590" w:rsidRDefault="00A3537F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仿宋" w:hAnsi="仿宋" w:cs="Arial"/>
          <w:color w:val="4F4F4F"/>
        </w:rPr>
      </w:pPr>
      <w:r w:rsidRPr="00226590">
        <w:rPr>
          <w:rFonts w:ascii="仿宋" w:hAnsi="仿宋" w:cs="Arial"/>
          <w:color w:val="4F4F4F"/>
        </w:rPr>
        <w:t>D:\Anaconda3</w:t>
      </w:r>
    </w:p>
    <w:p w:rsidR="00C77445" w:rsidRPr="00226590" w:rsidRDefault="00A3537F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仿宋" w:hAnsi="仿宋" w:cs="Arial"/>
          <w:color w:val="4F4F4F"/>
        </w:rPr>
      </w:pPr>
      <w:r w:rsidRPr="00226590">
        <w:rPr>
          <w:rFonts w:ascii="仿宋" w:hAnsi="仿宋" w:cs="Arial"/>
          <w:color w:val="4F4F4F"/>
        </w:rPr>
        <w:t>D:\Anaconda3\Scripts</w:t>
      </w:r>
    </w:p>
    <w:p w:rsidR="00605DD5" w:rsidRPr="00713429" w:rsidRDefault="00605DD5" w:rsidP="00226590">
      <w:pPr>
        <w:pStyle w:val="2"/>
        <w:spacing w:line="360" w:lineRule="auto"/>
        <w:ind w:firstLineChars="200" w:firstLine="482"/>
        <w:rPr>
          <w:rStyle w:val="a4"/>
          <w:rFonts w:ascii="黑体" w:eastAsia="黑体" w:hAnsi="黑体" w:cs="Arial"/>
          <w:color w:val="4F4F4F"/>
          <w:sz w:val="24"/>
          <w:szCs w:val="28"/>
          <w:shd w:val="clear" w:color="auto" w:fill="FFFFFF"/>
        </w:rPr>
      </w:pPr>
      <w:r w:rsidRPr="00713429">
        <w:rPr>
          <w:rFonts w:ascii="黑体" w:eastAsia="黑体" w:hAnsi="黑体" w:hint="eastAsia"/>
          <w:sz w:val="24"/>
          <w:szCs w:val="28"/>
        </w:rPr>
        <w:t>1</w:t>
      </w:r>
      <w:r w:rsidRPr="00713429">
        <w:rPr>
          <w:rFonts w:ascii="黑体" w:eastAsia="黑体" w:hAnsi="黑体"/>
          <w:sz w:val="24"/>
          <w:szCs w:val="28"/>
        </w:rPr>
        <w:t xml:space="preserve">.1 </w:t>
      </w:r>
      <w:r w:rsidRPr="00713429">
        <w:rPr>
          <w:rStyle w:val="a4"/>
          <w:rFonts w:ascii="黑体" w:eastAsia="黑体" w:hAnsi="黑体" w:cs="Arial"/>
          <w:color w:val="4F4F4F"/>
          <w:sz w:val="24"/>
          <w:szCs w:val="28"/>
          <w:shd w:val="clear" w:color="auto" w:fill="FFFFFF"/>
        </w:rPr>
        <w:t>Anaconda初步学习</w:t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1.</w:t>
      </w:r>
      <w:r w:rsidRPr="00226590">
        <w:rPr>
          <w:rFonts w:ascii="仿宋" w:hAnsi="仿宋" w:cs="Arial"/>
          <w:color w:val="4F4F4F"/>
          <w:shd w:val="clear" w:color="auto" w:fill="FFFFFF"/>
        </w:rPr>
        <w:t>检查</w:t>
      </w:r>
      <w:r w:rsidRPr="00226590">
        <w:rPr>
          <w:rFonts w:ascii="仿宋" w:hAnsi="仿宋" w:cs="Arial"/>
          <w:color w:val="4F4F4F"/>
          <w:shd w:val="clear" w:color="auto" w:fill="FFFFFF"/>
        </w:rPr>
        <w:t>Anaconda</w:t>
      </w:r>
      <w:r w:rsidRPr="00226590">
        <w:rPr>
          <w:rFonts w:ascii="仿宋" w:hAnsi="仿宋" w:cs="Arial"/>
          <w:color w:val="4F4F4F"/>
          <w:shd w:val="clear" w:color="auto" w:fill="FFFFFF"/>
        </w:rPr>
        <w:t>是否成功安装：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conda --version</w:t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/>
          <w:noProof/>
        </w:rPr>
        <w:drawing>
          <wp:inline distT="0" distB="0" distL="0" distR="0">
            <wp:extent cx="3108960" cy="411480"/>
            <wp:effectExtent l="0" t="0" r="0" b="7620"/>
            <wp:docPr id="11" name="图片 11" descr="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版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2.</w:t>
      </w:r>
      <w:r w:rsidRPr="00226590">
        <w:rPr>
          <w:rFonts w:ascii="仿宋" w:hAnsi="仿宋" w:cs="Arial"/>
          <w:color w:val="4F4F4F"/>
          <w:shd w:val="clear" w:color="auto" w:fill="FFFFFF"/>
        </w:rPr>
        <w:t>检测目前安装了哪些环境：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conda info --envs</w:t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/>
          <w:noProof/>
        </w:rPr>
        <w:drawing>
          <wp:inline distT="0" distB="0" distL="0" distR="0">
            <wp:extent cx="3794760" cy="693420"/>
            <wp:effectExtent l="0" t="0" r="0" b="0"/>
            <wp:docPr id="10" name="图片 10" descr="环境监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环境监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3.</w:t>
      </w:r>
      <w:r w:rsidRPr="00226590">
        <w:rPr>
          <w:rFonts w:ascii="仿宋" w:hAnsi="仿宋" w:cs="Arial"/>
          <w:color w:val="4F4F4F"/>
          <w:shd w:val="clear" w:color="auto" w:fill="FFFFFF"/>
        </w:rPr>
        <w:t>检查目前有哪些版本的</w:t>
      </w:r>
      <w:r w:rsidRPr="00226590">
        <w:rPr>
          <w:rFonts w:ascii="仿宋" w:hAnsi="仿宋" w:cs="Arial"/>
          <w:color w:val="4F4F4F"/>
          <w:shd w:val="clear" w:color="auto" w:fill="FFFFFF"/>
        </w:rPr>
        <w:t>python</w:t>
      </w:r>
      <w:r w:rsidRPr="00226590">
        <w:rPr>
          <w:rFonts w:ascii="仿宋" w:hAnsi="仿宋" w:cs="Arial"/>
          <w:color w:val="4F4F4F"/>
          <w:shd w:val="clear" w:color="auto" w:fill="FFFFFF"/>
        </w:rPr>
        <w:t>可以安装：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conda search --full-name python</w:t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/>
          <w:noProof/>
        </w:rPr>
        <w:drawing>
          <wp:inline distT="0" distB="0" distL="0" distR="0">
            <wp:extent cx="5181600" cy="1005840"/>
            <wp:effectExtent l="0" t="0" r="0" b="3810"/>
            <wp:docPr id="9" name="图片 9" descr="http://img.blog.csdn.net/20170305202041723?watermark/2/text/aHR0cDovL2Jsb2cuY3Nkbi5uZXQvZGFybGluZ3dvb2QyMDE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305202041723?watermark/2/text/aHR0cDovL2Jsb2cuY3Nkbi5uZXQvZGFybGluZ3dvb2QyMDE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4.</w:t>
      </w:r>
      <w:r w:rsidRPr="00226590">
        <w:rPr>
          <w:rFonts w:ascii="仿宋" w:hAnsi="仿宋" w:cs="Arial"/>
          <w:color w:val="4F4F4F"/>
          <w:shd w:val="clear" w:color="auto" w:fill="FFFFFF"/>
        </w:rPr>
        <w:t>安装不同版本的</w:t>
      </w:r>
      <w:r w:rsidRPr="00226590">
        <w:rPr>
          <w:rFonts w:ascii="仿宋" w:hAnsi="仿宋" w:cs="Arial"/>
          <w:color w:val="4F4F4F"/>
          <w:shd w:val="clear" w:color="auto" w:fill="FFFFFF"/>
        </w:rPr>
        <w:t>python</w:t>
      </w:r>
      <w:r w:rsidRPr="00226590">
        <w:rPr>
          <w:rFonts w:ascii="仿宋" w:hAnsi="仿宋" w:cs="Arial"/>
          <w:color w:val="4F4F4F"/>
          <w:shd w:val="clear" w:color="auto" w:fill="FFFFFF"/>
        </w:rPr>
        <w:t>：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conda create --name t</w:t>
      </w:r>
      <w:r w:rsidR="00D85501" w:rsidRPr="00226590">
        <w:rPr>
          <w:rStyle w:val="HTML"/>
          <w:rFonts w:ascii="仿宋" w:hAnsi="仿宋" w:hint="eastAsia"/>
          <w:color w:val="C7254E"/>
          <w:szCs w:val="21"/>
          <w:shd w:val="clear" w:color="auto" w:fill="F9F2F4"/>
        </w:rPr>
        <w:t>f35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 xml:space="preserve"> python=3.5</w:t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（</w:t>
      </w:r>
      <w:r w:rsidR="001075F6" w:rsidRPr="00226590">
        <w:rPr>
          <w:rFonts w:ascii="仿宋" w:hAnsi="仿宋" w:cs="Arial" w:hint="eastAsia"/>
          <w:color w:val="FF0000"/>
          <w:shd w:val="clear" w:color="auto" w:fill="FFFFFF"/>
        </w:rPr>
        <w:t>注意</w:t>
      </w:r>
      <w:r w:rsidR="001075F6" w:rsidRPr="00226590">
        <w:rPr>
          <w:rFonts w:ascii="仿宋" w:hAnsi="仿宋" w:cs="Arial" w:hint="eastAsia"/>
          <w:color w:val="4F4F4F"/>
          <w:shd w:val="clear" w:color="auto" w:fill="FFFFFF"/>
        </w:rPr>
        <w:t>：</w:t>
      </w:r>
      <w:r w:rsidR="00A3537F" w:rsidRPr="00226590">
        <w:rPr>
          <w:rFonts w:ascii="仿宋" w:hAnsi="仿宋" w:cs="Arial" w:hint="eastAsia"/>
          <w:color w:val="4F4F4F"/>
          <w:u w:val="single"/>
          <w:shd w:val="clear" w:color="auto" w:fill="FFFFFF"/>
        </w:rPr>
        <w:t>表示创建一个名字为</w:t>
      </w:r>
      <w:r w:rsidR="00D85501" w:rsidRPr="00226590">
        <w:rPr>
          <w:rFonts w:ascii="仿宋" w:hAnsi="仿宋" w:cs="Arial"/>
          <w:color w:val="4F4F4F"/>
          <w:u w:val="single"/>
          <w:shd w:val="clear" w:color="auto" w:fill="FFFFFF"/>
        </w:rPr>
        <w:t>tf35</w:t>
      </w:r>
      <w:r w:rsidR="00A3537F" w:rsidRPr="00226590">
        <w:rPr>
          <w:rFonts w:ascii="仿宋" w:hAnsi="仿宋" w:cs="Arial" w:hint="eastAsia"/>
          <w:color w:val="4F4F4F"/>
          <w:u w:val="single"/>
          <w:shd w:val="clear" w:color="auto" w:fill="FFFFFF"/>
        </w:rPr>
        <w:t>的</w:t>
      </w:r>
      <w:r w:rsidR="00A3537F" w:rsidRPr="00226590">
        <w:rPr>
          <w:rFonts w:ascii="仿宋" w:hAnsi="仿宋" w:cs="Arial" w:hint="eastAsia"/>
          <w:color w:val="4F4F4F"/>
          <w:u w:val="single"/>
          <w:shd w:val="clear" w:color="auto" w:fill="FFFFFF"/>
        </w:rPr>
        <w:t>python</w:t>
      </w:r>
      <w:r w:rsidR="00A3537F" w:rsidRPr="00226590">
        <w:rPr>
          <w:rFonts w:ascii="仿宋" w:hAnsi="仿宋" w:cs="Arial"/>
          <w:color w:val="4F4F4F"/>
          <w:u w:val="single"/>
          <w:shd w:val="clear" w:color="auto" w:fill="FFFFFF"/>
        </w:rPr>
        <w:t>3.5</w:t>
      </w:r>
      <w:r w:rsidR="00A3537F" w:rsidRPr="00226590">
        <w:rPr>
          <w:rFonts w:ascii="仿宋" w:hAnsi="仿宋" w:cs="Arial" w:hint="eastAsia"/>
          <w:color w:val="4F4F4F"/>
          <w:u w:val="single"/>
          <w:shd w:val="clear" w:color="auto" w:fill="FFFFFF"/>
        </w:rPr>
        <w:t>环境，</w:t>
      </w:r>
      <w:r w:rsidR="00A3537F" w:rsidRPr="00226590">
        <w:rPr>
          <w:rFonts w:ascii="仿宋" w:hAnsi="仿宋" w:cs="Arial" w:hint="eastAsia"/>
          <w:color w:val="4F4F4F"/>
          <w:u w:val="single"/>
          <w:shd w:val="clear" w:color="auto" w:fill="FFFFFF"/>
        </w:rPr>
        <w:t>3</w:t>
      </w:r>
      <w:r w:rsidR="00A3537F" w:rsidRPr="00226590">
        <w:rPr>
          <w:rFonts w:ascii="仿宋" w:hAnsi="仿宋" w:cs="Arial"/>
          <w:color w:val="4F4F4F"/>
          <w:u w:val="single"/>
          <w:shd w:val="clear" w:color="auto" w:fill="FFFFFF"/>
        </w:rPr>
        <w:t>.6</w:t>
      </w:r>
      <w:r w:rsidR="001075F6" w:rsidRPr="00226590">
        <w:rPr>
          <w:rFonts w:ascii="仿宋" w:hAnsi="仿宋" w:cs="Arial" w:hint="eastAsia"/>
          <w:color w:val="4F4F4F"/>
          <w:u w:val="single"/>
          <w:shd w:val="clear" w:color="auto" w:fill="FFFFFF"/>
        </w:rPr>
        <w:t>或其他</w:t>
      </w:r>
      <w:r w:rsidR="00A3537F" w:rsidRPr="00226590">
        <w:rPr>
          <w:rFonts w:ascii="仿宋" w:hAnsi="仿宋" w:cs="Arial" w:hint="eastAsia"/>
          <w:color w:val="4F4F4F"/>
          <w:u w:val="single"/>
          <w:shd w:val="clear" w:color="auto" w:fill="FFFFFF"/>
        </w:rPr>
        <w:t>版本可能不适应于</w:t>
      </w:r>
      <w:r w:rsidR="00A3537F" w:rsidRPr="00226590">
        <w:rPr>
          <w:rFonts w:ascii="仿宋" w:hAnsi="仿宋" w:cs="Arial" w:hint="eastAsia"/>
          <w:color w:val="4F4F4F"/>
          <w:u w:val="single"/>
          <w:shd w:val="clear" w:color="auto" w:fill="FFFFFF"/>
        </w:rPr>
        <w:t>tensorflow</w:t>
      </w:r>
      <w:r w:rsidRPr="00226590">
        <w:rPr>
          <w:rFonts w:ascii="仿宋" w:hAnsi="仿宋" w:cs="Arial"/>
          <w:color w:val="4F4F4F"/>
          <w:shd w:val="clear" w:color="auto" w:fill="FFFFFF"/>
        </w:rPr>
        <w:t>）</w:t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/>
          <w:noProof/>
        </w:rPr>
        <w:lastRenderedPageBreak/>
        <w:drawing>
          <wp:inline distT="0" distB="0" distL="0" distR="0">
            <wp:extent cx="6111240" cy="2476500"/>
            <wp:effectExtent l="0" t="0" r="3810" b="0"/>
            <wp:docPr id="8" name="图片 8" descr="http://img.blog.csdn.net/20170305110008235?watermark/2/text/aHR0cDovL2Jsb2cuY3Nkbi5uZXQvZGFybGluZ3dvb2QyMDE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305110008235?watermark/2/text/aHR0cDovL2Jsb2cuY3Nkbi5uZXQvZGFybGluZ3dvb2QyMDE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/>
          <w:noProof/>
        </w:rPr>
        <w:drawing>
          <wp:inline distT="0" distB="0" distL="0" distR="0">
            <wp:extent cx="6103620" cy="2484120"/>
            <wp:effectExtent l="0" t="0" r="0" b="0"/>
            <wp:docPr id="7" name="图片 7" descr="http://img.blog.csdn.net/20170305110158093?watermark/2/text/aHR0cDovL2Jsb2cuY3Nkbi5uZXQvZGFybGluZ3dvb2QyMDE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305110158093?watermark/2/text/aHR0cDovL2Jsb2cuY3Nkbi5uZXQvZGFybGluZ3dvb2QyMDE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/>
          <w:noProof/>
        </w:rPr>
        <w:drawing>
          <wp:inline distT="0" distB="0" distL="0" distR="0">
            <wp:extent cx="6141720" cy="2316480"/>
            <wp:effectExtent l="0" t="0" r="0" b="7620"/>
            <wp:docPr id="6" name="图片 6" descr="http://img.blog.csdn.net/20170305110545224?watermark/2/text/aHR0cDovL2Jsb2cuY3Nkbi5uZXQvZGFybGluZ3dvb2QyMDE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305110545224?watermark/2/text/aHR0cDovL2Jsb2cuY3Nkbi5uZXQvZGFybGluZ3dvb2QyMDE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5.</w:t>
      </w:r>
      <w:r w:rsidRPr="00226590">
        <w:rPr>
          <w:rFonts w:ascii="仿宋" w:hAnsi="仿宋" w:cs="Arial"/>
          <w:color w:val="4F4F4F"/>
          <w:shd w:val="clear" w:color="auto" w:fill="FFFFFF"/>
        </w:rPr>
        <w:t>按照提示，激活之：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activate tensorflow</w:t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/>
          <w:noProof/>
        </w:rPr>
        <w:drawing>
          <wp:inline distT="0" distB="0" distL="0" distR="0">
            <wp:extent cx="3307080" cy="518160"/>
            <wp:effectExtent l="0" t="0" r="7620" b="0"/>
            <wp:docPr id="5" name="图片 5" descr="http://img.blog.csdn.net/20170305110812582?watermark/2/text/aHR0cDovL2Jsb2cuY3Nkbi5uZXQvZGFybGluZ3dvb2QyMDE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305110812582?watermark/2/text/aHR0cDovL2Jsb2cuY3Nkbi5uZXQvZGFybGluZ3dvb2QyMDE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6.</w:t>
      </w:r>
      <w:r w:rsidRPr="00226590">
        <w:rPr>
          <w:rFonts w:ascii="仿宋" w:hAnsi="仿宋" w:cs="Arial"/>
          <w:color w:val="4F4F4F"/>
          <w:shd w:val="clear" w:color="auto" w:fill="FFFFFF"/>
        </w:rPr>
        <w:t>确保名叫</w:t>
      </w:r>
      <w:r w:rsidRPr="00226590">
        <w:rPr>
          <w:rFonts w:ascii="仿宋" w:hAnsi="仿宋" w:cs="Arial"/>
          <w:color w:val="4F4F4F"/>
          <w:shd w:val="clear" w:color="auto" w:fill="FFFFFF"/>
        </w:rPr>
        <w:t>tensorflow</w:t>
      </w:r>
      <w:r w:rsidRPr="00226590">
        <w:rPr>
          <w:rFonts w:ascii="仿宋" w:hAnsi="仿宋" w:cs="Arial"/>
          <w:color w:val="4F4F4F"/>
          <w:shd w:val="clear" w:color="auto" w:fill="FFFFFF"/>
        </w:rPr>
        <w:t>的环境已经被成功添加：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conda info --envs</w:t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/>
          <w:noProof/>
        </w:rPr>
        <w:lastRenderedPageBreak/>
        <w:drawing>
          <wp:inline distT="0" distB="0" distL="0" distR="0">
            <wp:extent cx="5097780" cy="929640"/>
            <wp:effectExtent l="0" t="0" r="7620" b="3810"/>
            <wp:docPr id="4" name="图片 4" descr="http://img.blog.csdn.net/20170305111124803?watermark/2/text/aHR0cDovL2Jsb2cuY3Nkbi5uZXQvZGFybGluZ3dvb2QyMDE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305111124803?watermark/2/text/aHR0cDovL2Jsb2cuY3Nkbi5uZXQvZGFybGluZ3dvb2QyMDE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7.</w:t>
      </w:r>
      <w:r w:rsidRPr="00226590">
        <w:rPr>
          <w:rFonts w:ascii="仿宋" w:hAnsi="仿宋" w:cs="Arial"/>
          <w:color w:val="4F4F4F"/>
          <w:shd w:val="clear" w:color="auto" w:fill="FFFFFF"/>
        </w:rPr>
        <w:t>检查新环境中的</w:t>
      </w:r>
      <w:r w:rsidRPr="00226590">
        <w:rPr>
          <w:rFonts w:ascii="仿宋" w:hAnsi="仿宋" w:cs="Arial"/>
          <w:color w:val="4F4F4F"/>
          <w:shd w:val="clear" w:color="auto" w:fill="FFFFFF"/>
        </w:rPr>
        <w:t>python</w:t>
      </w:r>
      <w:r w:rsidRPr="00226590">
        <w:rPr>
          <w:rFonts w:ascii="仿宋" w:hAnsi="仿宋" w:cs="Arial"/>
          <w:color w:val="4F4F4F"/>
          <w:shd w:val="clear" w:color="auto" w:fill="FFFFFF"/>
        </w:rPr>
        <w:t>版本：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python --version</w:t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/>
          <w:noProof/>
        </w:rPr>
        <w:drawing>
          <wp:inline distT="0" distB="0" distL="0" distR="0">
            <wp:extent cx="4122420" cy="381000"/>
            <wp:effectExtent l="0" t="0" r="0" b="0"/>
            <wp:docPr id="3" name="图片 3" descr="http://img.blog.csdn.net/20170305111337328?watermark/2/text/aHR0cDovL2Jsb2cuY3Nkbi5uZXQvZGFybGluZ3dvb2QyMDE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305111337328?watermark/2/text/aHR0cDovL2Jsb2cuY3Nkbi5uZXQvZGFybGluZ3dvb2QyMDE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8.</w:t>
      </w:r>
      <w:r w:rsidRPr="00226590">
        <w:rPr>
          <w:rFonts w:ascii="仿宋" w:hAnsi="仿宋" w:cs="Arial"/>
          <w:color w:val="4F4F4F"/>
          <w:shd w:val="clear" w:color="auto" w:fill="FFFFFF"/>
        </w:rPr>
        <w:t>退出当前环境：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deactivate</w:t>
      </w:r>
    </w:p>
    <w:p w:rsidR="00605DD5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/>
          <w:noProof/>
        </w:rPr>
        <w:drawing>
          <wp:inline distT="0" distB="0" distL="0" distR="0">
            <wp:extent cx="3688080" cy="449580"/>
            <wp:effectExtent l="0" t="0" r="7620" b="7620"/>
            <wp:docPr id="2" name="图片 2" descr="http://img.blog.csdn.net/20170305111547368?watermark/2/text/aHR0cDovL2Jsb2cuY3Nkbi5uZXQvZGFybGluZ3dvb2QyMDE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305111547368?watermark/2/text/aHR0cDovL2Jsb2cuY3Nkbi5uZXQvZGFybGluZ3dvb2QyMDE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4EF" w:rsidRDefault="00E844EF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</w:p>
    <w:p w:rsidR="00E844EF" w:rsidRPr="00226590" w:rsidRDefault="00E844EF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apple-converted-space"/>
          <w:rFonts w:ascii="仿宋" w:hAnsi="仿宋" w:cs="Arial"/>
          <w:color w:val="4F4F4F"/>
          <w:shd w:val="clear" w:color="auto" w:fill="FFFFFF"/>
        </w:rPr>
      </w:pPr>
    </w:p>
    <w:p w:rsidR="00605DD5" w:rsidRPr="00226590" w:rsidRDefault="00E93345" w:rsidP="00226590">
      <w:pPr>
        <w:pStyle w:val="1"/>
        <w:spacing w:line="360" w:lineRule="auto"/>
        <w:rPr>
          <w:rStyle w:val="a4"/>
          <w:sz w:val="28"/>
          <w:szCs w:val="28"/>
        </w:rPr>
      </w:pPr>
      <w:r w:rsidRPr="00226590">
        <w:rPr>
          <w:rStyle w:val="a4"/>
          <w:sz w:val="28"/>
          <w:szCs w:val="28"/>
        </w:rPr>
        <w:t>2</w:t>
      </w:r>
      <w:r w:rsidRPr="00226590">
        <w:rPr>
          <w:rStyle w:val="a4"/>
          <w:rFonts w:hint="eastAsia"/>
          <w:sz w:val="28"/>
          <w:szCs w:val="28"/>
        </w:rPr>
        <w:t>、安装</w:t>
      </w:r>
      <w:r w:rsidRPr="00226590">
        <w:rPr>
          <w:rStyle w:val="a4"/>
          <w:rFonts w:hint="eastAsia"/>
          <w:sz w:val="28"/>
          <w:szCs w:val="28"/>
        </w:rPr>
        <w:t>Tensorflow</w:t>
      </w:r>
    </w:p>
    <w:p w:rsidR="00E93345" w:rsidRPr="00713429" w:rsidRDefault="00E93345" w:rsidP="00713429">
      <w:pPr>
        <w:pStyle w:val="2"/>
        <w:spacing w:line="360" w:lineRule="auto"/>
        <w:ind w:firstLineChars="200" w:firstLine="482"/>
        <w:rPr>
          <w:rFonts w:ascii="黑体" w:eastAsia="黑体" w:hAnsi="黑体"/>
          <w:sz w:val="24"/>
          <w:szCs w:val="28"/>
        </w:rPr>
      </w:pPr>
      <w:r w:rsidRPr="00713429">
        <w:rPr>
          <w:rFonts w:ascii="黑体" w:eastAsia="黑体" w:hAnsi="黑体" w:hint="eastAsia"/>
          <w:sz w:val="24"/>
          <w:szCs w:val="28"/>
        </w:rPr>
        <w:t>2</w:t>
      </w:r>
      <w:r w:rsidRPr="00713429">
        <w:rPr>
          <w:rFonts w:ascii="黑体" w:eastAsia="黑体" w:hAnsi="黑体"/>
          <w:sz w:val="24"/>
          <w:szCs w:val="28"/>
        </w:rPr>
        <w:t>.1</w:t>
      </w:r>
      <w:r w:rsidR="003F7887" w:rsidRPr="00713429">
        <w:rPr>
          <w:rFonts w:ascii="黑体" w:eastAsia="黑体" w:hAnsi="黑体"/>
          <w:sz w:val="24"/>
          <w:szCs w:val="28"/>
        </w:rPr>
        <w:t xml:space="preserve"> </w:t>
      </w:r>
      <w:r w:rsidRPr="00713429">
        <w:rPr>
          <w:rFonts w:ascii="黑体" w:eastAsia="黑体" w:hAnsi="黑体" w:hint="eastAsia"/>
          <w:sz w:val="24"/>
          <w:szCs w:val="28"/>
        </w:rPr>
        <w:t>安装前准备</w:t>
      </w:r>
    </w:p>
    <w:p w:rsidR="00E93345" w:rsidRPr="00226590" w:rsidRDefault="00E93345" w:rsidP="00226590">
      <w:pPr>
        <w:pStyle w:val="a3"/>
        <w:shd w:val="clear" w:color="auto" w:fill="FFFFFF"/>
        <w:spacing w:before="0" w:beforeAutospacing="0" w:after="240" w:afterAutospacing="0" w:line="360" w:lineRule="auto"/>
        <w:ind w:firstLineChars="200" w:firstLine="480"/>
        <w:jc w:val="both"/>
        <w:rPr>
          <w:rFonts w:ascii="仿宋" w:hAnsi="仿宋" w:cs="Arial"/>
          <w:color w:val="4F4F4F"/>
        </w:rPr>
      </w:pPr>
      <w:r w:rsidRPr="00226590">
        <w:rPr>
          <w:rFonts w:ascii="仿宋" w:hAnsi="仿宋" w:cs="Arial"/>
          <w:color w:val="4F4F4F"/>
        </w:rPr>
        <w:t>TensorFlow</w:t>
      </w:r>
      <w:r w:rsidRPr="00226590">
        <w:rPr>
          <w:rFonts w:ascii="仿宋" w:hAnsi="仿宋" w:cs="Arial"/>
          <w:color w:val="4F4F4F"/>
        </w:rPr>
        <w:t>有两个版本：</w:t>
      </w:r>
      <w:r w:rsidRPr="00226590">
        <w:rPr>
          <w:rStyle w:val="a4"/>
          <w:rFonts w:ascii="仿宋" w:hAnsi="仿宋" w:cs="Arial"/>
          <w:b w:val="0"/>
          <w:color w:val="4F4F4F"/>
        </w:rPr>
        <w:t>CPU</w:t>
      </w:r>
      <w:r w:rsidRPr="00226590">
        <w:rPr>
          <w:rFonts w:ascii="仿宋" w:hAnsi="仿宋" w:cs="Arial"/>
          <w:color w:val="4F4F4F"/>
        </w:rPr>
        <w:t>版本和</w:t>
      </w:r>
      <w:r w:rsidRPr="00226590">
        <w:rPr>
          <w:rStyle w:val="a4"/>
          <w:rFonts w:ascii="仿宋" w:hAnsi="仿宋" w:cs="Arial"/>
          <w:b w:val="0"/>
          <w:color w:val="4F4F4F"/>
        </w:rPr>
        <w:t>GPU</w:t>
      </w:r>
      <w:r w:rsidRPr="00226590">
        <w:rPr>
          <w:rFonts w:ascii="仿宋" w:hAnsi="仿宋" w:cs="Arial"/>
          <w:color w:val="4F4F4F"/>
        </w:rPr>
        <w:t>版本。</w:t>
      </w:r>
      <w:r w:rsidRPr="00226590">
        <w:rPr>
          <w:rFonts w:ascii="仿宋" w:hAnsi="仿宋" w:cs="Arial"/>
          <w:color w:val="4F4F4F"/>
        </w:rPr>
        <w:t>GPU</w:t>
      </w:r>
      <w:r w:rsidRPr="00226590">
        <w:rPr>
          <w:rFonts w:ascii="仿宋" w:hAnsi="仿宋" w:cs="Arial"/>
          <w:color w:val="4F4F4F"/>
        </w:rPr>
        <w:t>版本需要</w:t>
      </w:r>
      <w:r w:rsidRPr="00226590">
        <w:rPr>
          <w:rStyle w:val="a4"/>
          <w:rFonts w:ascii="仿宋" w:hAnsi="仿宋" w:cs="Arial"/>
          <w:b w:val="0"/>
          <w:color w:val="4F4F4F"/>
        </w:rPr>
        <w:t>CUDA</w:t>
      </w:r>
      <w:r w:rsidRPr="00226590">
        <w:rPr>
          <w:rFonts w:ascii="仿宋" w:hAnsi="仿宋" w:cs="Arial"/>
          <w:color w:val="4F4F4F"/>
        </w:rPr>
        <w:t>和</w:t>
      </w:r>
      <w:r w:rsidRPr="00226590">
        <w:rPr>
          <w:rStyle w:val="a4"/>
          <w:rFonts w:ascii="仿宋" w:hAnsi="仿宋" w:cs="Arial"/>
          <w:b w:val="0"/>
          <w:color w:val="4F4F4F"/>
        </w:rPr>
        <w:t>cuDNN</w:t>
      </w:r>
      <w:r w:rsidRPr="00226590">
        <w:rPr>
          <w:rFonts w:ascii="仿宋" w:hAnsi="仿宋" w:cs="Arial"/>
          <w:color w:val="4F4F4F"/>
        </w:rPr>
        <w:t>的支持，</w:t>
      </w:r>
      <w:r w:rsidRPr="00226590">
        <w:rPr>
          <w:rFonts w:ascii="仿宋" w:hAnsi="仿宋" w:cs="Arial"/>
          <w:color w:val="4F4F4F"/>
        </w:rPr>
        <w:t>CPU</w:t>
      </w:r>
      <w:r w:rsidRPr="00226590">
        <w:rPr>
          <w:rFonts w:ascii="仿宋" w:hAnsi="仿宋" w:cs="Arial"/>
          <w:color w:val="4F4F4F"/>
        </w:rPr>
        <w:t>版本不需要。如果你要安装</w:t>
      </w:r>
      <w:r w:rsidRPr="00226590">
        <w:rPr>
          <w:rFonts w:ascii="仿宋" w:hAnsi="仿宋" w:cs="Arial"/>
          <w:color w:val="4F4F4F"/>
        </w:rPr>
        <w:t>GPU</w:t>
      </w:r>
      <w:r w:rsidRPr="00226590">
        <w:rPr>
          <w:rFonts w:ascii="仿宋" w:hAnsi="仿宋" w:cs="Arial"/>
          <w:color w:val="4F4F4F"/>
        </w:rPr>
        <w:t>版本，</w:t>
      </w:r>
      <w:r w:rsidRPr="00226590">
        <w:rPr>
          <w:rStyle w:val="a4"/>
          <w:rFonts w:ascii="仿宋" w:hAnsi="仿宋" w:cs="Arial"/>
          <w:b w:val="0"/>
          <w:color w:val="4F4F4F"/>
        </w:rPr>
        <w:t>请先确认你的显卡支持</w:t>
      </w:r>
      <w:r w:rsidRPr="00226590">
        <w:rPr>
          <w:rStyle w:val="a4"/>
          <w:rFonts w:ascii="仿宋" w:hAnsi="仿宋" w:cs="Arial"/>
          <w:b w:val="0"/>
          <w:color w:val="4F4F4F"/>
        </w:rPr>
        <w:t>CUDA</w:t>
      </w:r>
      <w:r w:rsidRPr="00226590">
        <w:rPr>
          <w:rFonts w:ascii="仿宋" w:hAnsi="仿宋" w:cs="Arial"/>
          <w:color w:val="4F4F4F"/>
        </w:rPr>
        <w:t>。我安装的是</w:t>
      </w:r>
      <w:r w:rsidRPr="00226590">
        <w:rPr>
          <w:rFonts w:ascii="仿宋" w:hAnsi="仿宋" w:cs="Arial"/>
          <w:color w:val="4F4F4F"/>
        </w:rPr>
        <w:t>GPU</w:t>
      </w:r>
      <w:r w:rsidRPr="00226590">
        <w:rPr>
          <w:rFonts w:ascii="仿宋" w:hAnsi="仿宋" w:cs="Arial"/>
          <w:color w:val="4F4F4F"/>
        </w:rPr>
        <w:t>版本，采用</w:t>
      </w:r>
      <w:r w:rsidRPr="00226590">
        <w:rPr>
          <w:rStyle w:val="a4"/>
          <w:rFonts w:ascii="仿宋" w:hAnsi="仿宋" w:cs="Arial"/>
          <w:b w:val="0"/>
          <w:color w:val="4F4F4F"/>
        </w:rPr>
        <w:t>pip</w:t>
      </w:r>
      <w:r w:rsidRPr="00226590">
        <w:rPr>
          <w:rStyle w:val="a4"/>
          <w:rFonts w:ascii="仿宋" w:hAnsi="仿宋" w:cs="Arial"/>
          <w:b w:val="0"/>
          <w:color w:val="4F4F4F"/>
        </w:rPr>
        <w:t>安装方式</w:t>
      </w:r>
      <w:r w:rsidRPr="00226590">
        <w:rPr>
          <w:rFonts w:ascii="仿宋" w:hAnsi="仿宋" w:cs="Arial"/>
          <w:color w:val="4F4F4F"/>
        </w:rPr>
        <w:t>，所以就以</w:t>
      </w:r>
      <w:r w:rsidRPr="00226590">
        <w:rPr>
          <w:rFonts w:ascii="仿宋" w:hAnsi="仿宋" w:cs="Arial"/>
          <w:color w:val="4F4F4F"/>
        </w:rPr>
        <w:t>GPU</w:t>
      </w:r>
      <w:r w:rsidRPr="00226590">
        <w:rPr>
          <w:rFonts w:ascii="仿宋" w:hAnsi="仿宋" w:cs="Arial"/>
          <w:color w:val="4F4F4F"/>
        </w:rPr>
        <w:t>安装为例，</w:t>
      </w:r>
      <w:r w:rsidRPr="00226590">
        <w:rPr>
          <w:rFonts w:ascii="仿宋" w:hAnsi="仿宋" w:cs="Arial"/>
          <w:color w:val="4F4F4F"/>
        </w:rPr>
        <w:t>CPU</w:t>
      </w:r>
      <w:r w:rsidRPr="00226590">
        <w:rPr>
          <w:rFonts w:ascii="仿宋" w:hAnsi="仿宋" w:cs="Arial"/>
          <w:color w:val="4F4F4F"/>
        </w:rPr>
        <w:t>版本只不过不需要安装</w:t>
      </w:r>
      <w:r w:rsidRPr="00226590">
        <w:rPr>
          <w:rFonts w:ascii="仿宋" w:hAnsi="仿宋" w:cs="Arial"/>
          <w:color w:val="4F4F4F"/>
        </w:rPr>
        <w:t>CUDA</w:t>
      </w:r>
      <w:r w:rsidRPr="00226590">
        <w:rPr>
          <w:rFonts w:ascii="仿宋" w:hAnsi="仿宋" w:cs="Arial"/>
          <w:color w:val="4F4F4F"/>
        </w:rPr>
        <w:t>和</w:t>
      </w:r>
      <w:r w:rsidRPr="00226590">
        <w:rPr>
          <w:rFonts w:ascii="仿宋" w:hAnsi="仿宋" w:cs="Arial"/>
          <w:color w:val="4F4F4F"/>
        </w:rPr>
        <w:t>cuDNN</w:t>
      </w:r>
      <w:r w:rsidRPr="00226590">
        <w:rPr>
          <w:rFonts w:ascii="仿宋" w:hAnsi="仿宋" w:cs="Arial"/>
          <w:color w:val="4F4F4F"/>
        </w:rPr>
        <w:t>。</w:t>
      </w:r>
    </w:p>
    <w:p w:rsidR="00E93345" w:rsidRPr="00226590" w:rsidRDefault="00E93345" w:rsidP="00226590">
      <w:pPr>
        <w:widowControl/>
        <w:numPr>
          <w:ilvl w:val="0"/>
          <w:numId w:val="1"/>
        </w:numPr>
        <w:shd w:val="clear" w:color="auto" w:fill="FFFFFF"/>
        <w:spacing w:line="360" w:lineRule="auto"/>
        <w:ind w:left="600" w:firstLineChars="200" w:firstLine="480"/>
        <w:jc w:val="left"/>
        <w:rPr>
          <w:rFonts w:ascii="仿宋" w:eastAsia="宋体" w:hAnsi="仿宋" w:cs="Arial"/>
          <w:color w:val="454545"/>
          <w:sz w:val="24"/>
        </w:rPr>
      </w:pPr>
      <w:r w:rsidRPr="00226590">
        <w:rPr>
          <w:rFonts w:ascii="仿宋" w:eastAsia="宋体" w:hAnsi="仿宋" w:cs="Arial"/>
          <w:color w:val="454545"/>
          <w:sz w:val="24"/>
        </w:rPr>
        <w:t>在</w:t>
      </w:r>
      <w:hyperlink r:id="rId18" w:tgtFrame="_blank" w:history="1">
        <w:r w:rsidRPr="00226590">
          <w:rPr>
            <w:rStyle w:val="a5"/>
            <w:rFonts w:ascii="仿宋" w:eastAsia="宋体" w:hAnsi="仿宋" w:cs="Arial"/>
            <w:color w:val="6795B5"/>
            <w:sz w:val="24"/>
          </w:rPr>
          <w:t>这里</w:t>
        </w:r>
      </w:hyperlink>
      <w:r w:rsidRPr="00226590">
        <w:rPr>
          <w:rFonts w:ascii="仿宋" w:eastAsia="宋体" w:hAnsi="仿宋" w:cs="Arial"/>
          <w:color w:val="454545"/>
          <w:sz w:val="24"/>
        </w:rPr>
        <w:t>确认你的显卡支持</w:t>
      </w:r>
      <w:r w:rsidRPr="00226590">
        <w:rPr>
          <w:rFonts w:ascii="仿宋" w:eastAsia="宋体" w:hAnsi="仿宋" w:cs="Arial"/>
          <w:color w:val="454545"/>
          <w:sz w:val="24"/>
        </w:rPr>
        <w:t>CUDA</w:t>
      </w:r>
      <w:r w:rsidRPr="00226590">
        <w:rPr>
          <w:rFonts w:ascii="仿宋" w:eastAsia="宋体" w:hAnsi="仿宋" w:cs="Arial"/>
          <w:color w:val="454545"/>
          <w:sz w:val="24"/>
        </w:rPr>
        <w:t>。</w:t>
      </w:r>
    </w:p>
    <w:p w:rsidR="00E93345" w:rsidRPr="00226590" w:rsidRDefault="00E93345" w:rsidP="00226590">
      <w:pPr>
        <w:widowControl/>
        <w:numPr>
          <w:ilvl w:val="0"/>
          <w:numId w:val="1"/>
        </w:numPr>
        <w:shd w:val="clear" w:color="auto" w:fill="FFFFFF"/>
        <w:spacing w:before="120" w:line="360" w:lineRule="auto"/>
        <w:ind w:left="600" w:firstLineChars="200" w:firstLine="480"/>
        <w:jc w:val="left"/>
        <w:rPr>
          <w:rFonts w:ascii="仿宋" w:eastAsia="宋体" w:hAnsi="仿宋" w:cs="Arial"/>
          <w:color w:val="454545"/>
          <w:sz w:val="24"/>
        </w:rPr>
      </w:pPr>
      <w:r w:rsidRPr="00226590">
        <w:rPr>
          <w:rFonts w:ascii="仿宋" w:eastAsia="宋体" w:hAnsi="仿宋" w:cs="Arial"/>
          <w:color w:val="454545"/>
          <w:sz w:val="24"/>
        </w:rPr>
        <w:t>确保你的</w:t>
      </w:r>
      <w:r w:rsidRPr="00226590">
        <w:rPr>
          <w:rFonts w:ascii="仿宋" w:eastAsia="宋体" w:hAnsi="仿宋" w:cs="Arial"/>
          <w:color w:val="454545"/>
          <w:sz w:val="24"/>
        </w:rPr>
        <w:t>Python</w:t>
      </w:r>
      <w:r w:rsidRPr="00226590">
        <w:rPr>
          <w:rFonts w:ascii="仿宋" w:eastAsia="宋体" w:hAnsi="仿宋" w:cs="Arial"/>
          <w:color w:val="454545"/>
          <w:sz w:val="24"/>
        </w:rPr>
        <w:t>版本是</w:t>
      </w:r>
      <w:r w:rsidRPr="00226590">
        <w:rPr>
          <w:rStyle w:val="a4"/>
          <w:rFonts w:ascii="仿宋" w:eastAsia="宋体" w:hAnsi="仿宋" w:cs="Arial"/>
          <w:b w:val="0"/>
          <w:color w:val="454545"/>
          <w:sz w:val="24"/>
        </w:rPr>
        <w:t>3.5</w:t>
      </w:r>
      <w:r w:rsidR="00404FFB" w:rsidRPr="00226590">
        <w:rPr>
          <w:rStyle w:val="a4"/>
          <w:rFonts w:ascii="仿宋" w:eastAsia="宋体" w:hAnsi="仿宋" w:cs="Arial"/>
          <w:b w:val="0"/>
          <w:color w:val="454545"/>
          <w:sz w:val="24"/>
        </w:rPr>
        <w:t xml:space="preserve"> </w:t>
      </w:r>
      <w:r w:rsidRPr="00226590">
        <w:rPr>
          <w:rFonts w:ascii="仿宋" w:eastAsia="宋体" w:hAnsi="仿宋" w:cs="Arial"/>
          <w:color w:val="454545"/>
          <w:sz w:val="24"/>
        </w:rPr>
        <w:t>64</w:t>
      </w:r>
      <w:r w:rsidRPr="00226590">
        <w:rPr>
          <w:rFonts w:ascii="仿宋" w:eastAsia="宋体" w:hAnsi="仿宋" w:cs="Arial"/>
          <w:color w:val="454545"/>
          <w:sz w:val="24"/>
        </w:rPr>
        <w:t>位及以上。（</w:t>
      </w:r>
      <w:r w:rsidRPr="00226590">
        <w:rPr>
          <w:rFonts w:ascii="仿宋" w:eastAsia="宋体" w:hAnsi="仿宋" w:cs="Arial"/>
          <w:color w:val="454545"/>
          <w:sz w:val="24"/>
        </w:rPr>
        <w:t>TensorFlow</w:t>
      </w:r>
      <w:r w:rsidRPr="00226590">
        <w:rPr>
          <w:rFonts w:ascii="仿宋" w:eastAsia="宋体" w:hAnsi="仿宋" w:cs="Arial"/>
          <w:color w:val="454545"/>
          <w:sz w:val="24"/>
        </w:rPr>
        <w:t>从</w:t>
      </w:r>
      <w:r w:rsidRPr="00226590">
        <w:rPr>
          <w:rFonts w:ascii="仿宋" w:eastAsia="宋体" w:hAnsi="仿宋" w:cs="Arial"/>
          <w:color w:val="454545"/>
          <w:sz w:val="24"/>
        </w:rPr>
        <w:t>1.2</w:t>
      </w:r>
      <w:r w:rsidRPr="00226590">
        <w:rPr>
          <w:rFonts w:ascii="仿宋" w:eastAsia="宋体" w:hAnsi="仿宋" w:cs="Arial"/>
          <w:color w:val="454545"/>
          <w:sz w:val="24"/>
        </w:rPr>
        <w:t>开始支持</w:t>
      </w:r>
      <w:r w:rsidRPr="00226590">
        <w:rPr>
          <w:rFonts w:ascii="仿宋" w:eastAsia="宋体" w:hAnsi="仿宋" w:cs="Arial"/>
          <w:color w:val="454545"/>
          <w:sz w:val="24"/>
        </w:rPr>
        <w:t>Python3.6</w:t>
      </w:r>
      <w:r w:rsidRPr="00226590">
        <w:rPr>
          <w:rFonts w:ascii="仿宋" w:eastAsia="宋体" w:hAnsi="仿宋" w:cs="Arial"/>
          <w:color w:val="454545"/>
          <w:sz w:val="24"/>
        </w:rPr>
        <w:t>，之前的</w:t>
      </w:r>
      <w:r w:rsidRPr="00226590">
        <w:rPr>
          <w:rStyle w:val="a4"/>
          <w:rFonts w:ascii="仿宋" w:eastAsia="宋体" w:hAnsi="仿宋" w:cs="Arial"/>
          <w:b w:val="0"/>
          <w:color w:val="454545"/>
          <w:sz w:val="24"/>
        </w:rPr>
        <w:t>官方</w:t>
      </w:r>
      <w:r w:rsidRPr="00226590">
        <w:rPr>
          <w:rFonts w:ascii="仿宋" w:eastAsia="宋体" w:hAnsi="仿宋" w:cs="Arial"/>
          <w:color w:val="454545"/>
          <w:sz w:val="24"/>
        </w:rPr>
        <w:t>是不支持的）</w:t>
      </w:r>
    </w:p>
    <w:p w:rsidR="00E93345" w:rsidRPr="00226590" w:rsidRDefault="00E93345" w:rsidP="00226590">
      <w:pPr>
        <w:widowControl/>
        <w:numPr>
          <w:ilvl w:val="0"/>
          <w:numId w:val="1"/>
        </w:numPr>
        <w:shd w:val="clear" w:color="auto" w:fill="FFFFFF"/>
        <w:spacing w:before="120" w:line="360" w:lineRule="auto"/>
        <w:ind w:left="600" w:firstLineChars="200" w:firstLine="480"/>
        <w:jc w:val="left"/>
        <w:rPr>
          <w:rFonts w:ascii="仿宋" w:eastAsia="宋体" w:hAnsi="仿宋" w:cs="Arial"/>
          <w:color w:val="454545"/>
          <w:sz w:val="24"/>
        </w:rPr>
      </w:pPr>
      <w:r w:rsidRPr="00226590">
        <w:rPr>
          <w:rFonts w:ascii="仿宋" w:eastAsia="宋体" w:hAnsi="仿宋" w:cs="Arial"/>
          <w:color w:val="454545"/>
          <w:sz w:val="24"/>
        </w:rPr>
        <w:t>确保你有稳定的网络连接。</w:t>
      </w:r>
    </w:p>
    <w:p w:rsidR="00E93345" w:rsidRPr="00226590" w:rsidRDefault="00E93345" w:rsidP="00226590">
      <w:pPr>
        <w:widowControl/>
        <w:numPr>
          <w:ilvl w:val="0"/>
          <w:numId w:val="1"/>
        </w:numPr>
        <w:shd w:val="clear" w:color="auto" w:fill="FFFFFF"/>
        <w:spacing w:before="120" w:line="360" w:lineRule="auto"/>
        <w:ind w:left="600" w:firstLineChars="200" w:firstLine="480"/>
        <w:jc w:val="left"/>
        <w:rPr>
          <w:rFonts w:ascii="仿宋" w:eastAsia="宋体" w:hAnsi="仿宋" w:cs="Arial"/>
          <w:color w:val="454545"/>
          <w:sz w:val="24"/>
        </w:rPr>
      </w:pPr>
      <w:r w:rsidRPr="00226590">
        <w:rPr>
          <w:rFonts w:ascii="仿宋" w:eastAsia="宋体" w:hAnsi="仿宋" w:cs="Arial"/>
          <w:color w:val="454545"/>
          <w:sz w:val="24"/>
        </w:rPr>
        <w:t>确保你的</w:t>
      </w:r>
      <w:r w:rsidRPr="00226590">
        <w:rPr>
          <w:rFonts w:ascii="仿宋" w:eastAsia="宋体" w:hAnsi="仿宋" w:cs="Arial"/>
          <w:color w:val="454545"/>
          <w:sz w:val="24"/>
        </w:rPr>
        <w:t>pip</w:t>
      </w:r>
      <w:r w:rsidRPr="00226590">
        <w:rPr>
          <w:rFonts w:ascii="仿宋" w:eastAsia="宋体" w:hAnsi="仿宋" w:cs="Arial"/>
          <w:color w:val="454545"/>
          <w:sz w:val="24"/>
        </w:rPr>
        <w:t>版本</w:t>
      </w:r>
      <w:r w:rsidRPr="00226590">
        <w:rPr>
          <w:rFonts w:ascii="仿宋" w:eastAsia="宋体" w:hAnsi="仿宋" w:cs="Arial"/>
          <w:color w:val="454545"/>
          <w:sz w:val="24"/>
        </w:rPr>
        <w:t>&gt;=8.1</w:t>
      </w:r>
      <w:r w:rsidRPr="00226590">
        <w:rPr>
          <w:rFonts w:ascii="仿宋" w:eastAsia="宋体" w:hAnsi="仿宋" w:cs="Arial"/>
          <w:color w:val="454545"/>
          <w:sz w:val="24"/>
        </w:rPr>
        <w:t>。用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pip -V</w:t>
      </w:r>
      <w:r w:rsidRPr="00226590">
        <w:rPr>
          <w:rFonts w:ascii="仿宋" w:eastAsia="宋体" w:hAnsi="仿宋" w:cs="Arial"/>
          <w:color w:val="454545"/>
          <w:sz w:val="24"/>
        </w:rPr>
        <w:t>查看当前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pip</w:t>
      </w:r>
      <w:r w:rsidRPr="00226590">
        <w:rPr>
          <w:rFonts w:ascii="仿宋" w:eastAsia="宋体" w:hAnsi="仿宋" w:cs="Arial"/>
          <w:color w:val="454545"/>
          <w:sz w:val="24"/>
        </w:rPr>
        <w:t>版本，用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python -m pip install -U pip</w:t>
      </w:r>
      <w:r w:rsidRPr="00226590">
        <w:rPr>
          <w:rFonts w:ascii="仿宋" w:eastAsia="宋体" w:hAnsi="仿宋" w:cs="Arial"/>
          <w:color w:val="454545"/>
          <w:sz w:val="24"/>
        </w:rPr>
        <w:t>升级</w:t>
      </w:r>
      <w:r w:rsidRPr="00226590">
        <w:rPr>
          <w:rStyle w:val="HTML"/>
          <w:rFonts w:ascii="仿宋" w:hAnsi="仿宋"/>
          <w:color w:val="C7254E"/>
          <w:szCs w:val="21"/>
          <w:shd w:val="clear" w:color="auto" w:fill="F9F2F4"/>
        </w:rPr>
        <w:t>pip</w:t>
      </w:r>
      <w:r w:rsidRPr="00226590">
        <w:rPr>
          <w:rFonts w:ascii="仿宋" w:eastAsia="宋体" w:hAnsi="仿宋" w:cs="Arial"/>
          <w:color w:val="454545"/>
          <w:sz w:val="24"/>
        </w:rPr>
        <w:t>。</w:t>
      </w:r>
      <w:del w:id="0" w:author="Unknown">
        <w:r w:rsidRPr="00226590">
          <w:rPr>
            <w:rFonts w:ascii="仿宋" w:eastAsia="宋体" w:hAnsi="仿宋" w:cs="Arial"/>
            <w:color w:val="454545"/>
            <w:sz w:val="24"/>
          </w:rPr>
          <w:delText>确保你安装了</w:delText>
        </w:r>
        <w:r w:rsidRPr="00226590">
          <w:rPr>
            <w:rFonts w:ascii="仿宋" w:eastAsia="宋体" w:hAnsi="仿宋" w:cs="Arial"/>
            <w:color w:val="454545"/>
            <w:sz w:val="24"/>
          </w:rPr>
          <w:delText xml:space="preserve"> VS2015 </w:delText>
        </w:r>
        <w:r w:rsidRPr="00226590">
          <w:rPr>
            <w:rFonts w:ascii="仿宋" w:eastAsia="宋体" w:hAnsi="仿宋" w:cs="Arial"/>
            <w:color w:val="454545"/>
            <w:sz w:val="24"/>
          </w:rPr>
          <w:delText>或者</w:delText>
        </w:r>
        <w:r w:rsidRPr="00226590">
          <w:rPr>
            <w:rFonts w:ascii="仿宋" w:eastAsia="宋体" w:hAnsi="仿宋" w:cs="Arial"/>
            <w:color w:val="454545"/>
            <w:sz w:val="24"/>
          </w:rPr>
          <w:delText xml:space="preserve"> 2013 </w:delText>
        </w:r>
        <w:r w:rsidRPr="00226590">
          <w:rPr>
            <w:rFonts w:ascii="仿宋" w:eastAsia="宋体" w:hAnsi="仿宋" w:cs="Arial"/>
            <w:color w:val="454545"/>
            <w:sz w:val="24"/>
          </w:rPr>
          <w:delText>或者</w:delText>
        </w:r>
        <w:r w:rsidRPr="00226590">
          <w:rPr>
            <w:rFonts w:ascii="仿宋" w:eastAsia="宋体" w:hAnsi="仿宋" w:cs="Arial"/>
            <w:color w:val="454545"/>
            <w:sz w:val="24"/>
          </w:rPr>
          <w:delText xml:space="preserve"> 2010</w:delText>
        </w:r>
        <w:r w:rsidRPr="00226590">
          <w:rPr>
            <w:rFonts w:ascii="仿宋" w:eastAsia="宋体" w:hAnsi="仿宋" w:cs="Arial"/>
            <w:color w:val="454545"/>
            <w:sz w:val="24"/>
          </w:rPr>
          <w:delText>。此条非必须，删除。</w:delText>
        </w:r>
      </w:del>
    </w:p>
    <w:p w:rsidR="00E93345" w:rsidRPr="00226590" w:rsidRDefault="00E9334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</w:rPr>
      </w:pPr>
      <w:r w:rsidRPr="00226590">
        <w:rPr>
          <w:rFonts w:ascii="仿宋" w:hAnsi="仿宋" w:cs="Arial"/>
          <w:color w:val="4F4F4F"/>
        </w:rPr>
        <w:t>以上条件符合，那么恭喜你可以开始下载</w:t>
      </w:r>
      <w:r w:rsidRPr="00226590">
        <w:rPr>
          <w:rFonts w:ascii="仿宋" w:hAnsi="仿宋" w:cs="Arial"/>
          <w:color w:val="4F4F4F"/>
        </w:rPr>
        <w:t xml:space="preserve"> CUDA </w:t>
      </w:r>
      <w:r w:rsidRPr="00226590">
        <w:rPr>
          <w:rFonts w:ascii="仿宋" w:hAnsi="仿宋" w:cs="Arial"/>
          <w:color w:val="4F4F4F"/>
        </w:rPr>
        <w:t>和</w:t>
      </w:r>
      <w:r w:rsidRPr="00226590">
        <w:rPr>
          <w:rFonts w:ascii="仿宋" w:hAnsi="仿宋" w:cs="Arial"/>
          <w:color w:val="4F4F4F"/>
        </w:rPr>
        <w:t xml:space="preserve"> cuDNN </w:t>
      </w:r>
      <w:r w:rsidRPr="00226590">
        <w:rPr>
          <w:rFonts w:ascii="仿宋" w:hAnsi="仿宋" w:cs="Arial"/>
          <w:color w:val="4F4F4F"/>
        </w:rPr>
        <w:t>的安装包了，注意版本号会由于</w:t>
      </w:r>
      <w:r w:rsidRPr="00226590">
        <w:rPr>
          <w:rFonts w:ascii="仿宋" w:hAnsi="仿宋" w:cs="Arial"/>
          <w:color w:val="4F4F4F"/>
        </w:rPr>
        <w:t xml:space="preserve"> TensorFlow </w:t>
      </w:r>
      <w:r w:rsidRPr="00226590">
        <w:rPr>
          <w:rFonts w:ascii="仿宋" w:hAnsi="仿宋" w:cs="Arial"/>
          <w:color w:val="4F4F4F"/>
        </w:rPr>
        <w:t>不同版本有变化，此处请结合下面的</w:t>
      </w:r>
      <w:hyperlink r:id="rId19" w:anchor="%E5%AE%89%E8%A3%85-cuda" w:tgtFrame="_blank" w:history="1">
        <w:r w:rsidRPr="00226590">
          <w:rPr>
            <w:rStyle w:val="a5"/>
            <w:rFonts w:ascii="仿宋" w:hAnsi="仿宋" w:cs="Arial"/>
            <w:color w:val="6795B5"/>
          </w:rPr>
          <w:t>安装</w:t>
        </w:r>
        <w:r w:rsidRPr="00226590">
          <w:rPr>
            <w:rStyle w:val="a5"/>
            <w:rFonts w:ascii="仿宋" w:hAnsi="仿宋" w:cs="Arial"/>
            <w:color w:val="6795B5"/>
          </w:rPr>
          <w:t xml:space="preserve"> CUDA</w:t>
        </w:r>
      </w:hyperlink>
      <w:r w:rsidRPr="00226590">
        <w:rPr>
          <w:rFonts w:ascii="仿宋" w:hAnsi="仿宋" w:cs="Arial"/>
          <w:color w:val="4F4F4F"/>
        </w:rPr>
        <w:t>和</w:t>
      </w:r>
      <w:hyperlink r:id="rId20" w:anchor="%E5%AE%89%E8%A3%85-cudnn" w:tgtFrame="_blank" w:history="1">
        <w:r w:rsidRPr="00226590">
          <w:rPr>
            <w:rStyle w:val="a5"/>
            <w:rFonts w:ascii="仿宋" w:hAnsi="仿宋" w:cs="Arial"/>
            <w:color w:val="6795B5"/>
          </w:rPr>
          <w:t>安装</w:t>
        </w:r>
        <w:r w:rsidRPr="00226590">
          <w:rPr>
            <w:rStyle w:val="a5"/>
            <w:rFonts w:ascii="仿宋" w:hAnsi="仿宋" w:cs="Arial"/>
            <w:color w:val="6795B5"/>
          </w:rPr>
          <w:t xml:space="preserve"> cuDNN</w:t>
        </w:r>
      </w:hyperlink>
      <w:r w:rsidRPr="00226590">
        <w:rPr>
          <w:rFonts w:ascii="仿宋" w:hAnsi="仿宋" w:cs="Arial"/>
          <w:color w:val="4F4F4F"/>
        </w:rPr>
        <w:t>说明）。</w:t>
      </w:r>
    </w:p>
    <w:p w:rsidR="00E93345" w:rsidRPr="00713429" w:rsidRDefault="00E93345" w:rsidP="00713429">
      <w:pPr>
        <w:pStyle w:val="2"/>
        <w:spacing w:line="360" w:lineRule="auto"/>
        <w:ind w:firstLineChars="200" w:firstLine="482"/>
        <w:rPr>
          <w:rFonts w:ascii="黑体" w:eastAsia="黑体" w:hAnsi="黑体"/>
          <w:sz w:val="24"/>
          <w:szCs w:val="28"/>
        </w:rPr>
      </w:pPr>
      <w:r w:rsidRPr="00713429">
        <w:rPr>
          <w:rFonts w:ascii="黑体" w:eastAsia="黑体" w:hAnsi="黑体" w:hint="eastAsia"/>
          <w:sz w:val="24"/>
          <w:szCs w:val="28"/>
        </w:rPr>
        <w:lastRenderedPageBreak/>
        <w:t>2</w:t>
      </w:r>
      <w:r w:rsidRPr="00713429">
        <w:rPr>
          <w:rFonts w:ascii="黑体" w:eastAsia="黑体" w:hAnsi="黑体"/>
          <w:sz w:val="24"/>
          <w:szCs w:val="28"/>
        </w:rPr>
        <w:t xml:space="preserve">.2 </w:t>
      </w:r>
      <w:r w:rsidRPr="00713429">
        <w:rPr>
          <w:rFonts w:ascii="黑体" w:eastAsia="黑体" w:hAnsi="黑体" w:hint="eastAsia"/>
          <w:sz w:val="24"/>
          <w:szCs w:val="28"/>
        </w:rPr>
        <w:t>安装 TensorFlow</w:t>
      </w:r>
    </w:p>
    <w:p w:rsidR="00E93345" w:rsidRPr="00226590" w:rsidRDefault="00E93345" w:rsidP="00226590">
      <w:pPr>
        <w:pStyle w:val="a3"/>
        <w:shd w:val="clear" w:color="auto" w:fill="FFFFFF"/>
        <w:spacing w:before="0" w:beforeAutospacing="0" w:after="240" w:afterAutospacing="0" w:line="360" w:lineRule="auto"/>
        <w:ind w:firstLineChars="200" w:firstLine="480"/>
        <w:jc w:val="both"/>
        <w:rPr>
          <w:rFonts w:ascii="仿宋" w:hAnsi="仿宋" w:cs="Arial"/>
          <w:color w:val="4F4F4F"/>
        </w:rPr>
      </w:pPr>
      <w:r w:rsidRPr="00226590">
        <w:rPr>
          <w:rFonts w:ascii="仿宋" w:hAnsi="仿宋" w:cs="Arial"/>
          <w:color w:val="4F4F4F"/>
        </w:rPr>
        <w:t>由于</w:t>
      </w:r>
      <w:r w:rsidRPr="00226590">
        <w:rPr>
          <w:rFonts w:ascii="仿宋" w:hAnsi="仿宋" w:cs="Arial"/>
          <w:color w:val="4F4F4F"/>
        </w:rPr>
        <w:t xml:space="preserve"> Google </w:t>
      </w:r>
      <w:r w:rsidRPr="00226590">
        <w:rPr>
          <w:rFonts w:ascii="仿宋" w:hAnsi="仿宋" w:cs="Arial"/>
          <w:color w:val="4F4F4F"/>
        </w:rPr>
        <w:t>那帮人已经把</w:t>
      </w:r>
      <w:r w:rsidRPr="00226590">
        <w:rPr>
          <w:rFonts w:ascii="仿宋" w:hAnsi="仿宋" w:cs="Arial"/>
          <w:color w:val="4F4F4F"/>
        </w:rPr>
        <w:t xml:space="preserve"> TensorFlow </w:t>
      </w:r>
      <w:r w:rsidRPr="00226590">
        <w:rPr>
          <w:rFonts w:ascii="仿宋" w:hAnsi="仿宋" w:cs="Arial"/>
          <w:color w:val="4F4F4F"/>
        </w:rPr>
        <w:t>打成了一个</w:t>
      </w:r>
      <w:r w:rsidRPr="00226590">
        <w:rPr>
          <w:rFonts w:ascii="仿宋" w:hAnsi="仿宋" w:cs="Arial"/>
          <w:color w:val="4F4F4F"/>
        </w:rPr>
        <w:t xml:space="preserve"> pip </w:t>
      </w:r>
      <w:r w:rsidRPr="00226590">
        <w:rPr>
          <w:rFonts w:ascii="仿宋" w:hAnsi="仿宋" w:cs="Arial"/>
          <w:color w:val="4F4F4F"/>
        </w:rPr>
        <w:t>安装包，所以现在可以用正常安装包的方式安装</w:t>
      </w:r>
      <w:r w:rsidRPr="00226590">
        <w:rPr>
          <w:rFonts w:ascii="仿宋" w:hAnsi="仿宋" w:cs="Arial"/>
          <w:color w:val="4F4F4F"/>
        </w:rPr>
        <w:t xml:space="preserve"> TensorFlow </w:t>
      </w:r>
      <w:r w:rsidRPr="00226590">
        <w:rPr>
          <w:rFonts w:ascii="仿宋" w:hAnsi="仿宋" w:cs="Arial"/>
          <w:color w:val="4F4F4F"/>
        </w:rPr>
        <w:t>了，就是进入命令行执行下面这一条简单的语句：</w:t>
      </w:r>
    </w:p>
    <w:p w:rsidR="00E93345" w:rsidRPr="00226590" w:rsidRDefault="00E93345" w:rsidP="00226590">
      <w:pPr>
        <w:pStyle w:val="HTML0"/>
        <w:shd w:val="clear" w:color="auto" w:fill="F6F8FA"/>
        <w:spacing w:line="360" w:lineRule="auto"/>
        <w:ind w:firstLineChars="200" w:firstLine="480"/>
        <w:rPr>
          <w:rStyle w:val="HTML"/>
          <w:rFonts w:ascii="仿宋" w:hAnsi="仿宋"/>
          <w:color w:val="000000"/>
          <w:szCs w:val="21"/>
          <w:shd w:val="clear" w:color="auto" w:fill="F6F8FA"/>
        </w:rPr>
      </w:pPr>
      <w:r w:rsidRPr="00226590">
        <w:rPr>
          <w:rStyle w:val="hljs-preprocessor"/>
          <w:rFonts w:ascii="仿宋" w:hAnsi="仿宋"/>
          <w:color w:val="009900"/>
          <w:szCs w:val="21"/>
          <w:shd w:val="clear" w:color="auto" w:fill="F6F8FA"/>
        </w:rPr>
        <w:t># GPU</w:t>
      </w:r>
      <w:r w:rsidRPr="00226590">
        <w:rPr>
          <w:rStyle w:val="hljs-preprocessor"/>
          <w:rFonts w:ascii="仿宋" w:hAnsi="仿宋"/>
          <w:color w:val="009900"/>
          <w:szCs w:val="21"/>
          <w:shd w:val="clear" w:color="auto" w:fill="F6F8FA"/>
        </w:rPr>
        <w:t>版本</w:t>
      </w:r>
    </w:p>
    <w:p w:rsidR="00E93345" w:rsidRPr="00226590" w:rsidRDefault="00E93345" w:rsidP="00226590">
      <w:pPr>
        <w:pStyle w:val="HTML0"/>
        <w:shd w:val="clear" w:color="auto" w:fill="F6F8FA"/>
        <w:spacing w:line="360" w:lineRule="auto"/>
        <w:ind w:firstLineChars="200" w:firstLine="480"/>
        <w:rPr>
          <w:rStyle w:val="HTML"/>
          <w:rFonts w:ascii="仿宋" w:hAnsi="仿宋"/>
          <w:color w:val="000000"/>
          <w:szCs w:val="21"/>
          <w:shd w:val="clear" w:color="auto" w:fill="F6F8FA"/>
        </w:rPr>
      </w:pPr>
      <w:r w:rsidRPr="00226590">
        <w:rPr>
          <w:rStyle w:val="hljs-title"/>
          <w:rFonts w:ascii="仿宋" w:hAnsi="仿宋"/>
          <w:color w:val="009900"/>
          <w:szCs w:val="21"/>
          <w:shd w:val="clear" w:color="auto" w:fill="F6F8FA"/>
        </w:rPr>
        <w:t>pip</w:t>
      </w:r>
      <w:r w:rsidRPr="00226590">
        <w:rPr>
          <w:rStyle w:val="HTML"/>
          <w:rFonts w:ascii="仿宋" w:hAnsi="仿宋"/>
          <w:color w:val="000000"/>
          <w:szCs w:val="21"/>
          <w:shd w:val="clear" w:color="auto" w:fill="F6F8FA"/>
        </w:rPr>
        <w:t xml:space="preserve"> install </w:t>
      </w:r>
      <w:r w:rsidRPr="00226590">
        <w:rPr>
          <w:rStyle w:val="hljs-comment"/>
          <w:rFonts w:ascii="仿宋" w:hAnsi="仿宋"/>
          <w:color w:val="880000"/>
          <w:szCs w:val="21"/>
          <w:shd w:val="clear" w:color="auto" w:fill="F6F8FA"/>
        </w:rPr>
        <w:t>--upgrade tensorflow-gpu</w:t>
      </w:r>
    </w:p>
    <w:p w:rsidR="00E93345" w:rsidRPr="00226590" w:rsidRDefault="00E93345" w:rsidP="00226590">
      <w:pPr>
        <w:pStyle w:val="HTML0"/>
        <w:shd w:val="clear" w:color="auto" w:fill="F6F8FA"/>
        <w:spacing w:line="360" w:lineRule="auto"/>
        <w:ind w:firstLineChars="200" w:firstLine="480"/>
        <w:rPr>
          <w:rStyle w:val="HTML"/>
          <w:rFonts w:ascii="仿宋" w:hAnsi="仿宋"/>
          <w:color w:val="000000"/>
          <w:szCs w:val="21"/>
          <w:shd w:val="clear" w:color="auto" w:fill="F6F8FA"/>
        </w:rPr>
      </w:pPr>
    </w:p>
    <w:p w:rsidR="00E93345" w:rsidRPr="00226590" w:rsidRDefault="00E93345" w:rsidP="00226590">
      <w:pPr>
        <w:pStyle w:val="HTML0"/>
        <w:shd w:val="clear" w:color="auto" w:fill="F6F8FA"/>
        <w:spacing w:line="360" w:lineRule="auto"/>
        <w:ind w:firstLineChars="200" w:firstLine="480"/>
        <w:rPr>
          <w:rStyle w:val="HTML"/>
          <w:rFonts w:ascii="仿宋" w:hAnsi="仿宋"/>
          <w:color w:val="000000"/>
          <w:szCs w:val="21"/>
          <w:shd w:val="clear" w:color="auto" w:fill="F6F8FA"/>
        </w:rPr>
      </w:pPr>
      <w:r w:rsidRPr="00226590">
        <w:rPr>
          <w:rStyle w:val="hljs-preprocessor"/>
          <w:rFonts w:ascii="仿宋" w:hAnsi="仿宋"/>
          <w:color w:val="009900"/>
          <w:szCs w:val="21"/>
          <w:shd w:val="clear" w:color="auto" w:fill="F6F8FA"/>
        </w:rPr>
        <w:t># CPU</w:t>
      </w:r>
      <w:r w:rsidRPr="00226590">
        <w:rPr>
          <w:rStyle w:val="hljs-preprocessor"/>
          <w:rFonts w:ascii="仿宋" w:hAnsi="仿宋"/>
          <w:color w:val="009900"/>
          <w:szCs w:val="21"/>
          <w:shd w:val="clear" w:color="auto" w:fill="F6F8FA"/>
        </w:rPr>
        <w:t>版本</w:t>
      </w:r>
    </w:p>
    <w:p w:rsidR="00E93345" w:rsidRPr="00226590" w:rsidRDefault="00E93345" w:rsidP="00226590">
      <w:pPr>
        <w:pStyle w:val="HTML0"/>
        <w:shd w:val="clear" w:color="auto" w:fill="F6F8FA"/>
        <w:spacing w:line="360" w:lineRule="auto"/>
        <w:ind w:firstLineChars="200" w:firstLine="480"/>
        <w:rPr>
          <w:rFonts w:ascii="仿宋" w:hAnsi="仿宋"/>
          <w:color w:val="000000"/>
          <w:szCs w:val="21"/>
        </w:rPr>
      </w:pPr>
      <w:r w:rsidRPr="00226590">
        <w:rPr>
          <w:rStyle w:val="hljs-title"/>
          <w:rFonts w:ascii="仿宋" w:hAnsi="仿宋"/>
          <w:color w:val="009900"/>
          <w:szCs w:val="21"/>
          <w:shd w:val="clear" w:color="auto" w:fill="F6F8FA"/>
        </w:rPr>
        <w:t>pip</w:t>
      </w:r>
      <w:r w:rsidRPr="00226590">
        <w:rPr>
          <w:rStyle w:val="HTML"/>
          <w:rFonts w:ascii="仿宋" w:hAnsi="仿宋"/>
          <w:color w:val="000000"/>
          <w:szCs w:val="21"/>
          <w:shd w:val="clear" w:color="auto" w:fill="F6F8FA"/>
        </w:rPr>
        <w:t xml:space="preserve"> install </w:t>
      </w:r>
      <w:r w:rsidRPr="00226590">
        <w:rPr>
          <w:rStyle w:val="hljs-comment"/>
          <w:rFonts w:ascii="仿宋" w:hAnsi="仿宋"/>
          <w:color w:val="880000"/>
          <w:szCs w:val="21"/>
          <w:shd w:val="clear" w:color="auto" w:fill="F6F8FA"/>
        </w:rPr>
        <w:t>--upgrade tensorflow</w:t>
      </w:r>
    </w:p>
    <w:p w:rsidR="00E93345" w:rsidRPr="00226590" w:rsidRDefault="006100B0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 w:hint="eastAsia"/>
          <w:color w:val="4F4F4F"/>
          <w:shd w:val="clear" w:color="auto" w:fill="FFFFFF"/>
        </w:rPr>
        <w:t>我在</w:t>
      </w:r>
      <w:r w:rsidR="003F7887" w:rsidRPr="00226590">
        <w:rPr>
          <w:rFonts w:ascii="仿宋" w:hAnsi="仿宋" w:cs="Arial" w:hint="eastAsia"/>
          <w:color w:val="4F4F4F"/>
          <w:shd w:val="clear" w:color="auto" w:fill="FFFFFF"/>
        </w:rPr>
        <w:t>安装</w:t>
      </w:r>
      <w:r w:rsidR="003F7887" w:rsidRPr="00226590">
        <w:rPr>
          <w:rFonts w:ascii="仿宋" w:hAnsi="仿宋" w:cs="Arial" w:hint="eastAsia"/>
          <w:color w:val="4F4F4F"/>
          <w:shd w:val="clear" w:color="auto" w:fill="FFFFFF"/>
        </w:rPr>
        <w:t>gpu</w:t>
      </w:r>
      <w:r w:rsidR="003F7887" w:rsidRPr="00226590">
        <w:rPr>
          <w:rFonts w:ascii="仿宋" w:hAnsi="仿宋" w:cs="Arial" w:hint="eastAsia"/>
          <w:color w:val="4F4F4F"/>
          <w:shd w:val="clear" w:color="auto" w:fill="FFFFFF"/>
        </w:rPr>
        <w:t>版本</w:t>
      </w:r>
      <w:r w:rsidR="00FD62E6" w:rsidRPr="00226590">
        <w:rPr>
          <w:rFonts w:ascii="仿宋" w:hAnsi="仿宋" w:cs="Arial" w:hint="eastAsia"/>
          <w:color w:val="4F4F4F"/>
          <w:shd w:val="clear" w:color="auto" w:fill="FFFFFF"/>
        </w:rPr>
        <w:t>遇到</w:t>
      </w:r>
      <w:r w:rsidR="003F7887" w:rsidRPr="00226590">
        <w:rPr>
          <w:rFonts w:ascii="仿宋" w:hAnsi="仿宋" w:cs="Arial" w:hint="eastAsia"/>
          <w:color w:val="4F4F4F"/>
          <w:shd w:val="clear" w:color="auto" w:fill="FFFFFF"/>
        </w:rPr>
        <w:t>“</w:t>
      </w:r>
      <w:r w:rsidR="003F7887" w:rsidRPr="00226590">
        <w:rPr>
          <w:rFonts w:ascii="仿宋" w:hAnsi="仿宋" w:cs="Arial"/>
          <w:color w:val="4F4F4F"/>
          <w:shd w:val="clear" w:color="auto" w:fill="FFFFFF"/>
        </w:rPr>
        <w:t>OSError raw write()</w:t>
      </w:r>
      <w:r w:rsidR="003F7887" w:rsidRPr="00226590">
        <w:rPr>
          <w:rFonts w:ascii="仿宋" w:hAnsi="仿宋" w:cs="Arial" w:hint="eastAsia"/>
          <w:color w:val="4F4F4F"/>
          <w:shd w:val="clear" w:color="auto" w:fill="FFFFFF"/>
        </w:rPr>
        <w:t>”错误，转而用</w:t>
      </w:r>
      <w:r w:rsidR="003F7887" w:rsidRPr="00226590">
        <w:rPr>
          <w:rFonts w:ascii="仿宋" w:hAnsi="仿宋" w:cs="Arial" w:hint="eastAsia"/>
          <w:color w:val="4F4F4F"/>
          <w:shd w:val="clear" w:color="auto" w:fill="FFFFFF"/>
        </w:rPr>
        <w:t>cpu</w:t>
      </w:r>
      <w:r w:rsidR="003F7887" w:rsidRPr="00226590">
        <w:rPr>
          <w:rFonts w:ascii="仿宋" w:hAnsi="仿宋" w:cs="Arial" w:hint="eastAsia"/>
          <w:color w:val="4F4F4F"/>
          <w:shd w:val="clear" w:color="auto" w:fill="FFFFFF"/>
        </w:rPr>
        <w:t>版本。</w:t>
      </w:r>
    </w:p>
    <w:p w:rsidR="00A400C9" w:rsidRDefault="00A400C9" w:rsidP="00713429">
      <w:pPr>
        <w:widowControl/>
        <w:pBdr>
          <w:left w:val="single" w:sz="18" w:space="0" w:color="6CE26C"/>
        </w:pBdr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  <w:r w:rsidRPr="00226590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（</w:t>
      </w:r>
      <w:r w:rsidR="00713429" w:rsidRPr="00713429">
        <w:rPr>
          <w:rFonts w:ascii="仿宋" w:eastAsia="宋体" w:hAnsi="仿宋" w:cs="Arial" w:hint="eastAsia"/>
          <w:b/>
          <w:color w:val="4F4F4F"/>
          <w:sz w:val="24"/>
          <w:shd w:val="clear" w:color="auto" w:fill="FFFFFF"/>
        </w:rPr>
        <w:t>注意：</w:t>
      </w:r>
      <w:r w:rsidR="004A6333" w:rsidRPr="00226590">
        <w:rPr>
          <w:rFonts w:ascii="仿宋" w:eastAsia="宋体" w:hAnsi="仿宋" w:cs="Arial" w:hint="eastAsia"/>
          <w:color w:val="FF0000"/>
          <w:sz w:val="24"/>
          <w:shd w:val="clear" w:color="auto" w:fill="FFFFFF"/>
        </w:rPr>
        <w:t>使用命令</w:t>
      </w:r>
      <w:r w:rsidRPr="00226590">
        <w:rPr>
          <w:rFonts w:ascii="仿宋" w:eastAsia="宋体" w:hAnsi="仿宋" w:cs="宋体"/>
          <w:color w:val="FF0000"/>
          <w:kern w:val="0"/>
          <w:sz w:val="24"/>
          <w:szCs w:val="18"/>
          <w:bdr w:val="none" w:sz="0" w:space="0" w:color="auto" w:frame="1"/>
        </w:rPr>
        <w:t>pip install --ignore-installed –upgrade tensorflow-gpu</w:t>
      </w:r>
      <w:r w:rsidR="004A6333" w:rsidRPr="00226590">
        <w:rPr>
          <w:rFonts w:ascii="仿宋" w:eastAsia="宋体" w:hAnsi="仿宋" w:cs="宋体" w:hint="eastAsia"/>
          <w:color w:val="FF0000"/>
          <w:kern w:val="0"/>
          <w:sz w:val="24"/>
          <w:szCs w:val="18"/>
          <w:bdr w:val="none" w:sz="0" w:space="0" w:color="auto" w:frame="1"/>
        </w:rPr>
        <w:t>却成功了</w:t>
      </w:r>
      <w:r w:rsidRPr="00226590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）</w:t>
      </w:r>
      <w:r w:rsidR="00346B21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安装</w:t>
      </w:r>
      <w:r w:rsidR="00346B21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CUDA</w:t>
      </w:r>
      <w:r w:rsidR="00346B21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之后，将</w:t>
      </w:r>
      <w:r w:rsidR="00346B21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cuDNN</w:t>
      </w:r>
      <w:r w:rsidR="00346B21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解压至</w:t>
      </w:r>
      <w:r w:rsidR="00346B21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CUDA</w:t>
      </w:r>
      <w:r w:rsidR="00346B21">
        <w:rPr>
          <w:rFonts w:ascii="仿宋" w:eastAsia="宋体" w:hAnsi="仿宋" w:cs="Arial"/>
          <w:color w:val="4F4F4F"/>
          <w:sz w:val="24"/>
          <w:shd w:val="clear" w:color="auto" w:fill="FFFFFF"/>
        </w:rPr>
        <w:t>\V9.0</w:t>
      </w:r>
      <w:r w:rsidR="00346B21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目录。</w:t>
      </w:r>
      <w:bookmarkStart w:id="1" w:name="_GoBack"/>
      <w:bookmarkEnd w:id="1"/>
    </w:p>
    <w:p w:rsidR="00346B21" w:rsidRDefault="00346B21" w:rsidP="00713429">
      <w:pPr>
        <w:widowControl/>
        <w:pBdr>
          <w:left w:val="single" w:sz="18" w:space="0" w:color="6CE26C"/>
        </w:pBdr>
        <w:shd w:val="clear" w:color="auto" w:fill="FFFFFF"/>
        <w:spacing w:after="100" w:afterAutospacing="1" w:line="360" w:lineRule="auto"/>
        <w:ind w:firstLineChars="200" w:firstLine="320"/>
        <w:jc w:val="left"/>
        <w:rPr>
          <w:rFonts w:ascii="仿宋" w:eastAsia="宋体" w:hAnsi="仿宋" w:cs="宋体"/>
          <w:color w:val="5C5C5C"/>
          <w:kern w:val="0"/>
          <w:sz w:val="24"/>
          <w:szCs w:val="18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16"/>
          <w:szCs w:val="16"/>
          <w:lang w:val="zh-CN"/>
        </w:rPr>
        <w:drawing>
          <wp:inline distT="0" distB="0" distL="0" distR="0">
            <wp:extent cx="5759450" cy="216068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6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21" w:rsidRPr="00226590" w:rsidRDefault="00346B21" w:rsidP="00346B21">
      <w:pPr>
        <w:widowControl/>
        <w:pBdr>
          <w:left w:val="single" w:sz="18" w:space="0" w:color="6CE26C"/>
        </w:pBdr>
        <w:shd w:val="clear" w:color="auto" w:fill="FFFFFF"/>
        <w:spacing w:after="100" w:afterAutospacing="1" w:line="360" w:lineRule="auto"/>
        <w:ind w:firstLineChars="200" w:firstLine="480"/>
        <w:jc w:val="center"/>
        <w:rPr>
          <w:rFonts w:ascii="仿宋" w:eastAsia="宋体" w:hAnsi="仿宋" w:cs="宋体" w:hint="eastAsia"/>
          <w:color w:val="5C5C5C"/>
          <w:kern w:val="0"/>
          <w:sz w:val="24"/>
          <w:szCs w:val="18"/>
        </w:rPr>
      </w:pPr>
      <w:r>
        <w:rPr>
          <w:rFonts w:ascii="仿宋" w:eastAsia="宋体" w:hAnsi="仿宋" w:cs="宋体" w:hint="eastAsia"/>
          <w:color w:val="5C5C5C"/>
          <w:kern w:val="0"/>
          <w:sz w:val="24"/>
          <w:szCs w:val="18"/>
        </w:rPr>
        <w:t>CUDA</w:t>
      </w:r>
      <w:r>
        <w:rPr>
          <w:rFonts w:ascii="仿宋" w:eastAsia="宋体" w:hAnsi="仿宋" w:cs="宋体" w:hint="eastAsia"/>
          <w:color w:val="5C5C5C"/>
          <w:kern w:val="0"/>
          <w:sz w:val="24"/>
          <w:szCs w:val="18"/>
        </w:rPr>
        <w:t>环境变量</w:t>
      </w:r>
    </w:p>
    <w:p w:rsidR="00DD64C3" w:rsidRPr="00226590" w:rsidRDefault="00DD64C3" w:rsidP="00226590">
      <w:pPr>
        <w:pStyle w:val="a3"/>
        <w:shd w:val="clear" w:color="auto" w:fill="FFFFFF"/>
        <w:spacing w:line="360" w:lineRule="auto"/>
        <w:ind w:firstLineChars="200" w:firstLine="480"/>
        <w:rPr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(tf35) C:\Users\96291&gt;pip install --upgrade tensorflow</w:t>
      </w:r>
    </w:p>
    <w:p w:rsidR="00DD64C3" w:rsidRPr="00226590" w:rsidRDefault="00DD64C3" w:rsidP="00E844EF">
      <w:pPr>
        <w:pStyle w:val="a3"/>
        <w:shd w:val="clear" w:color="auto" w:fill="FFFFFF"/>
        <w:spacing w:line="360" w:lineRule="auto"/>
        <w:ind w:firstLineChars="200" w:firstLine="480"/>
        <w:rPr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Collecting tensorflow</w:t>
      </w:r>
    </w:p>
    <w:p w:rsidR="00DD64C3" w:rsidRDefault="00DD64C3" w:rsidP="00CD6771">
      <w:pPr>
        <w:pStyle w:val="a3"/>
        <w:shd w:val="clear" w:color="auto" w:fill="FFFFFF"/>
        <w:spacing w:before="0" w:beforeAutospacing="0" w:after="0" w:afterAutospacing="0" w:line="360" w:lineRule="auto"/>
        <w:ind w:left="780"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/>
          <w:color w:val="4F4F4F"/>
          <w:shd w:val="clear" w:color="auto" w:fill="FFFFFF"/>
        </w:rPr>
        <w:t>Downloading tensorflow-1.6.0-cp35-cp35m-win_amd64.whl (32.3MB)</w:t>
      </w:r>
    </w:p>
    <w:p w:rsidR="00E844EF" w:rsidRDefault="00E844EF" w:rsidP="00CD6771">
      <w:pPr>
        <w:pStyle w:val="a3"/>
        <w:shd w:val="clear" w:color="auto" w:fill="FFFFFF"/>
        <w:spacing w:before="0" w:beforeAutospacing="0" w:after="0" w:afterAutospacing="0" w:line="360" w:lineRule="auto"/>
        <w:ind w:left="780"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</w:p>
    <w:p w:rsidR="00E844EF" w:rsidRPr="00226590" w:rsidRDefault="00E844EF" w:rsidP="00CD6771">
      <w:pPr>
        <w:pStyle w:val="a3"/>
        <w:shd w:val="clear" w:color="auto" w:fill="FFFFFF"/>
        <w:spacing w:before="0" w:beforeAutospacing="0" w:after="0" w:afterAutospacing="0" w:line="360" w:lineRule="auto"/>
        <w:ind w:left="780"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</w:p>
    <w:p w:rsidR="003F7887" w:rsidRPr="00226590" w:rsidRDefault="00537D06" w:rsidP="00226590">
      <w:pPr>
        <w:pStyle w:val="1"/>
        <w:spacing w:line="360" w:lineRule="auto"/>
        <w:rPr>
          <w:rStyle w:val="a4"/>
          <w:sz w:val="28"/>
          <w:szCs w:val="28"/>
        </w:rPr>
      </w:pPr>
      <w:r w:rsidRPr="00226590">
        <w:rPr>
          <w:rStyle w:val="a4"/>
          <w:rFonts w:hint="eastAsia"/>
          <w:sz w:val="28"/>
          <w:szCs w:val="28"/>
        </w:rPr>
        <w:lastRenderedPageBreak/>
        <w:t>3</w:t>
      </w:r>
      <w:r w:rsidRPr="00226590">
        <w:rPr>
          <w:rStyle w:val="a4"/>
          <w:rFonts w:hint="eastAsia"/>
          <w:sz w:val="28"/>
          <w:szCs w:val="28"/>
        </w:rPr>
        <w:t>、</w:t>
      </w:r>
      <w:r w:rsidR="00F323AB" w:rsidRPr="00226590">
        <w:rPr>
          <w:rStyle w:val="a4"/>
          <w:sz w:val="28"/>
          <w:szCs w:val="28"/>
        </w:rPr>
        <w:t>TensorFlow</w:t>
      </w:r>
      <w:r w:rsidR="00F323AB" w:rsidRPr="00226590">
        <w:rPr>
          <w:rStyle w:val="a4"/>
          <w:sz w:val="28"/>
          <w:szCs w:val="28"/>
        </w:rPr>
        <w:t>例程上手</w:t>
      </w:r>
    </w:p>
    <w:p w:rsidR="00705F8A" w:rsidRPr="00226590" w:rsidRDefault="00F323AB" w:rsidP="00226590">
      <w:pPr>
        <w:widowControl/>
        <w:shd w:val="clear" w:color="auto" w:fill="FFFFFF"/>
        <w:spacing w:line="360" w:lineRule="auto"/>
        <w:ind w:firstLineChars="200" w:firstLine="480"/>
        <w:rPr>
          <w:rFonts w:ascii="仿宋" w:eastAsia="宋体" w:hAnsi="仿宋" w:cs="Arial"/>
          <w:color w:val="4F4F4F"/>
          <w:kern w:val="0"/>
          <w:sz w:val="24"/>
          <w:szCs w:val="24"/>
        </w:rPr>
      </w:pP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装了个新东西，我们先把它用起来吧！</w:t>
      </w:r>
    </w:p>
    <w:p w:rsidR="00705F8A" w:rsidRPr="00226590" w:rsidRDefault="00F323AB" w:rsidP="00226590">
      <w:pPr>
        <w:widowControl/>
        <w:shd w:val="clear" w:color="auto" w:fill="FFFFFF"/>
        <w:spacing w:line="360" w:lineRule="auto"/>
        <w:ind w:firstLineChars="200" w:firstLine="480"/>
        <w:rPr>
          <w:rFonts w:ascii="仿宋" w:eastAsia="宋体" w:hAnsi="仿宋" w:cs="Arial"/>
          <w:color w:val="4F4F4F"/>
          <w:kern w:val="0"/>
          <w:sz w:val="24"/>
          <w:szCs w:val="24"/>
        </w:rPr>
      </w:pP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概念什么的跑完第一个小程序再看！</w:t>
      </w:r>
    </w:p>
    <w:p w:rsidR="00705F8A" w:rsidRPr="00226590" w:rsidRDefault="00F323AB" w:rsidP="00226590">
      <w:pPr>
        <w:widowControl/>
        <w:shd w:val="clear" w:color="auto" w:fill="FFFFFF"/>
        <w:spacing w:line="360" w:lineRule="auto"/>
        <w:ind w:firstLineChars="200" w:firstLine="480"/>
        <w:rPr>
          <w:rFonts w:ascii="仿宋" w:eastAsia="宋体" w:hAnsi="仿宋" w:cs="Arial"/>
          <w:color w:val="4F4F4F"/>
          <w:kern w:val="0"/>
          <w:sz w:val="24"/>
          <w:szCs w:val="24"/>
        </w:rPr>
      </w:pP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找点成就感才好继续下去！</w:t>
      </w:r>
    </w:p>
    <w:p w:rsidR="00F323AB" w:rsidRPr="00226590" w:rsidRDefault="00F323AB" w:rsidP="00226590">
      <w:pPr>
        <w:widowControl/>
        <w:shd w:val="clear" w:color="auto" w:fill="FFFFFF"/>
        <w:spacing w:line="360" w:lineRule="auto"/>
        <w:ind w:firstLineChars="200" w:firstLine="480"/>
        <w:rPr>
          <w:rFonts w:ascii="仿宋" w:eastAsia="宋体" w:hAnsi="仿宋" w:cs="Arial"/>
          <w:color w:val="4F4F4F"/>
          <w:kern w:val="0"/>
          <w:sz w:val="24"/>
          <w:szCs w:val="24"/>
        </w:rPr>
      </w:pP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示例来源：</w:t>
      </w:r>
      <w:hyperlink r:id="rId22" w:tgtFrame="_blank" w:history="1">
        <w:r w:rsidRPr="00226590">
          <w:rPr>
            <w:rFonts w:ascii="仿宋" w:eastAsia="宋体" w:hAnsi="仿宋" w:cs="Arial"/>
            <w:color w:val="6795B5"/>
            <w:kern w:val="0"/>
            <w:sz w:val="24"/>
            <w:szCs w:val="24"/>
            <w:u w:val="single"/>
          </w:rPr>
          <w:t>MINIST For ML Beginners</w:t>
        </w:r>
      </w:hyperlink>
    </w:p>
    <w:p w:rsidR="00F323AB" w:rsidRPr="00226590" w:rsidRDefault="00F323AB" w:rsidP="00226590">
      <w:pPr>
        <w:widowControl/>
        <w:shd w:val="clear" w:color="auto" w:fill="FFFFFF"/>
        <w:spacing w:after="240" w:line="360" w:lineRule="auto"/>
        <w:ind w:firstLineChars="200" w:firstLine="480"/>
        <w:rPr>
          <w:rFonts w:ascii="仿宋" w:eastAsia="宋体" w:hAnsi="仿宋" w:cs="Arial"/>
          <w:color w:val="4F4F4F"/>
          <w:kern w:val="0"/>
          <w:sz w:val="24"/>
          <w:szCs w:val="24"/>
        </w:rPr>
      </w:pP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MINST</w:t>
      </w: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数据集：</w:t>
      </w:r>
    </w:p>
    <w:p w:rsidR="00F323AB" w:rsidRPr="00226590" w:rsidRDefault="00F323AB" w:rsidP="00226590">
      <w:pPr>
        <w:widowControl/>
        <w:numPr>
          <w:ilvl w:val="0"/>
          <w:numId w:val="2"/>
        </w:numPr>
        <w:shd w:val="clear" w:color="auto" w:fill="FFFFFF"/>
        <w:spacing w:before="120" w:line="360" w:lineRule="auto"/>
        <w:ind w:left="600" w:firstLineChars="200" w:firstLine="480"/>
        <w:jc w:val="left"/>
        <w:rPr>
          <w:rFonts w:ascii="仿宋" w:eastAsia="宋体" w:hAnsi="仿宋" w:cs="Arial"/>
          <w:color w:val="454545"/>
          <w:kern w:val="0"/>
          <w:sz w:val="24"/>
          <w:szCs w:val="24"/>
        </w:rPr>
      </w:pPr>
      <w:r w:rsidRPr="00226590">
        <w:rPr>
          <w:rFonts w:ascii="仿宋" w:eastAsia="宋体" w:hAnsi="仿宋" w:cs="Arial"/>
          <w:color w:val="454545"/>
          <w:kern w:val="0"/>
          <w:sz w:val="24"/>
          <w:szCs w:val="24"/>
        </w:rPr>
        <w:t>55000</w:t>
      </w:r>
      <w:r w:rsidRPr="00226590">
        <w:rPr>
          <w:rFonts w:ascii="仿宋" w:eastAsia="宋体" w:hAnsi="仿宋" w:cs="Arial"/>
          <w:color w:val="454545"/>
          <w:kern w:val="0"/>
          <w:sz w:val="24"/>
          <w:szCs w:val="24"/>
        </w:rPr>
        <w:t>训练集，</w:t>
      </w:r>
      <w:r w:rsidRPr="00226590">
        <w:rPr>
          <w:rFonts w:ascii="仿宋" w:eastAsia="宋体" w:hAnsi="仿宋" w:cs="Arial"/>
          <w:color w:val="454545"/>
          <w:kern w:val="0"/>
          <w:sz w:val="24"/>
          <w:szCs w:val="24"/>
        </w:rPr>
        <w:t>10000</w:t>
      </w:r>
      <w:r w:rsidRPr="00226590">
        <w:rPr>
          <w:rFonts w:ascii="仿宋" w:eastAsia="宋体" w:hAnsi="仿宋" w:cs="Arial"/>
          <w:color w:val="454545"/>
          <w:kern w:val="0"/>
          <w:sz w:val="24"/>
          <w:szCs w:val="24"/>
        </w:rPr>
        <w:t>测试集，</w:t>
      </w:r>
      <w:r w:rsidRPr="00226590">
        <w:rPr>
          <w:rFonts w:ascii="仿宋" w:eastAsia="宋体" w:hAnsi="仿宋" w:cs="Arial"/>
          <w:color w:val="454545"/>
          <w:kern w:val="0"/>
          <w:sz w:val="24"/>
          <w:szCs w:val="24"/>
        </w:rPr>
        <w:t>5000</w:t>
      </w:r>
      <w:r w:rsidRPr="00226590">
        <w:rPr>
          <w:rFonts w:ascii="仿宋" w:eastAsia="宋体" w:hAnsi="仿宋" w:cs="Arial"/>
          <w:color w:val="454545"/>
          <w:kern w:val="0"/>
          <w:sz w:val="24"/>
          <w:szCs w:val="24"/>
        </w:rPr>
        <w:t>验证集</w:t>
      </w:r>
    </w:p>
    <w:p w:rsidR="00F323AB" w:rsidRPr="00226590" w:rsidRDefault="00F323AB" w:rsidP="00226590">
      <w:pPr>
        <w:widowControl/>
        <w:numPr>
          <w:ilvl w:val="0"/>
          <w:numId w:val="2"/>
        </w:numPr>
        <w:shd w:val="clear" w:color="auto" w:fill="FFFFFF"/>
        <w:spacing w:before="120" w:line="360" w:lineRule="auto"/>
        <w:ind w:left="600" w:firstLineChars="200" w:firstLine="480"/>
        <w:jc w:val="left"/>
        <w:rPr>
          <w:rFonts w:ascii="仿宋" w:eastAsia="宋体" w:hAnsi="仿宋" w:cs="Arial"/>
          <w:color w:val="454545"/>
          <w:kern w:val="0"/>
          <w:sz w:val="24"/>
          <w:szCs w:val="24"/>
        </w:rPr>
      </w:pPr>
      <w:r w:rsidRPr="00226590">
        <w:rPr>
          <w:rFonts w:ascii="仿宋" w:eastAsia="宋体" w:hAnsi="仿宋" w:cs="Arial"/>
          <w:color w:val="454545"/>
          <w:kern w:val="0"/>
          <w:sz w:val="24"/>
          <w:szCs w:val="24"/>
        </w:rPr>
        <w:t>每张图片都是</w:t>
      </w:r>
      <w:r w:rsidRPr="00226590">
        <w:rPr>
          <w:rFonts w:ascii="仿宋" w:eastAsia="宋体" w:hAnsi="仿宋" w:cs="Arial"/>
          <w:color w:val="454545"/>
          <w:kern w:val="0"/>
          <w:sz w:val="24"/>
          <w:szCs w:val="24"/>
        </w:rPr>
        <w:t>28pixels*28pixels</w:t>
      </w:r>
    </w:p>
    <w:p w:rsidR="00F323AB" w:rsidRPr="00226590" w:rsidRDefault="00F323AB" w:rsidP="00226590">
      <w:pPr>
        <w:widowControl/>
        <w:shd w:val="clear" w:color="auto" w:fill="FFFFFF"/>
        <w:spacing w:after="240" w:line="360" w:lineRule="auto"/>
        <w:ind w:firstLineChars="200" w:firstLine="480"/>
        <w:rPr>
          <w:rFonts w:ascii="仿宋" w:eastAsia="宋体" w:hAnsi="仿宋" w:cs="Arial"/>
          <w:color w:val="4F4F4F"/>
          <w:kern w:val="0"/>
          <w:sz w:val="24"/>
          <w:szCs w:val="24"/>
        </w:rPr>
      </w:pP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23AB" w:rsidRPr="00226590" w:rsidTr="00F323AB">
        <w:tc>
          <w:tcPr>
            <w:tcW w:w="8296" w:type="dxa"/>
          </w:tcPr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#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获得数据集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from tensorflow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.examples.tutorials.mnist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 xml:space="preserve"> import input_data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mnist = input_data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.read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_data_sets(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"MNIST_data/"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, one_hot=True)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import tensorflow as tf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#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输入图像数据占位符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4F4F4F"/>
                <w:kern w:val="0"/>
                <w:sz w:val="24"/>
                <w:szCs w:val="21"/>
              </w:rPr>
              <w:t>x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 xml:space="preserve"> =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.placeholder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.float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 xml:space="preserve">32, [None, </w:t>
            </w:r>
            <w:r w:rsidRPr="00226590">
              <w:rPr>
                <w:rFonts w:ascii="仿宋" w:eastAsia="宋体" w:hAnsi="仿宋" w:cs="宋体"/>
                <w:color w:val="006666"/>
                <w:kern w:val="0"/>
                <w:sz w:val="24"/>
                <w:szCs w:val="21"/>
              </w:rPr>
              <w:t>784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])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#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权值和偏差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W =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.Variable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.zeros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([</w:t>
            </w:r>
            <w:r w:rsidRPr="00226590">
              <w:rPr>
                <w:rFonts w:ascii="仿宋" w:eastAsia="宋体" w:hAnsi="仿宋" w:cs="宋体"/>
                <w:color w:val="006666"/>
                <w:kern w:val="0"/>
                <w:sz w:val="24"/>
                <w:szCs w:val="21"/>
              </w:rPr>
              <w:t>784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 xml:space="preserve">, </w:t>
            </w:r>
            <w:r w:rsidRPr="00226590">
              <w:rPr>
                <w:rFonts w:ascii="仿宋" w:eastAsia="宋体" w:hAnsi="仿宋" w:cs="宋体"/>
                <w:color w:val="006666"/>
                <w:kern w:val="0"/>
                <w:sz w:val="24"/>
                <w:szCs w:val="21"/>
              </w:rPr>
              <w:t>10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]))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b =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.Variable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.zeros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([</w:t>
            </w:r>
            <w:r w:rsidRPr="00226590">
              <w:rPr>
                <w:rFonts w:ascii="仿宋" w:eastAsia="宋体" w:hAnsi="仿宋" w:cs="宋体"/>
                <w:color w:val="006666"/>
                <w:kern w:val="0"/>
                <w:sz w:val="24"/>
                <w:szCs w:val="21"/>
              </w:rPr>
              <w:t>10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]))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#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使用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softmax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模型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4F4F4F"/>
                <w:kern w:val="0"/>
                <w:sz w:val="24"/>
                <w:szCs w:val="21"/>
              </w:rPr>
              <w:t>y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 xml:space="preserve"> =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.nn.softmax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.matmul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</w:t>
            </w:r>
            <w:r w:rsidRPr="00226590">
              <w:rPr>
                <w:rFonts w:ascii="仿宋" w:eastAsia="宋体" w:hAnsi="仿宋" w:cs="宋体"/>
                <w:color w:val="4F4F4F"/>
                <w:kern w:val="0"/>
                <w:sz w:val="24"/>
                <w:szCs w:val="21"/>
              </w:rPr>
              <w:t>x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, W) + b)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#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代价函数占位符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y_ =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.placeholder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.float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 xml:space="preserve">32, [None, </w:t>
            </w:r>
            <w:r w:rsidRPr="00226590">
              <w:rPr>
                <w:rFonts w:ascii="仿宋" w:eastAsia="宋体" w:hAnsi="仿宋" w:cs="宋体"/>
                <w:color w:val="006666"/>
                <w:kern w:val="0"/>
                <w:sz w:val="24"/>
                <w:szCs w:val="21"/>
              </w:rPr>
              <w:t>10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])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lastRenderedPageBreak/>
              <w:t>#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交叉熵评估代价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cross_entropy =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.reduce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_mean(-tf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.reduce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_sum(y_ *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.log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</w:t>
            </w:r>
            <w:r w:rsidRPr="00226590">
              <w:rPr>
                <w:rFonts w:ascii="仿宋" w:eastAsia="宋体" w:hAnsi="仿宋" w:cs="宋体"/>
                <w:color w:val="4F4F4F"/>
                <w:kern w:val="0"/>
                <w:sz w:val="24"/>
                <w:szCs w:val="21"/>
              </w:rPr>
              <w:t>y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), reduction_indices=[</w:t>
            </w:r>
            <w:r w:rsidRPr="00226590">
              <w:rPr>
                <w:rFonts w:ascii="仿宋" w:eastAsia="宋体" w:hAnsi="仿宋" w:cs="宋体"/>
                <w:color w:val="006666"/>
                <w:kern w:val="0"/>
                <w:sz w:val="24"/>
                <w:szCs w:val="21"/>
              </w:rPr>
              <w:t>1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]))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#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使用梯度下降算法优化：学习速率为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0.5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train_step =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.train.GradientDescentOptimizer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</w:t>
            </w:r>
            <w:r w:rsidRPr="00226590">
              <w:rPr>
                <w:rFonts w:ascii="仿宋" w:eastAsia="宋体" w:hAnsi="仿宋" w:cs="宋体"/>
                <w:color w:val="006666"/>
                <w:kern w:val="0"/>
                <w:sz w:val="24"/>
                <w:szCs w:val="21"/>
              </w:rPr>
              <w:t>0.5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)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.minimize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(cross_entropy)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#Session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sess =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.InteractiveSession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#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初始化变量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.global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_variables_initializer()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.run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#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训练模型，训练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1000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次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 xml:space="preserve">for _ </w:t>
            </w:r>
            <w:r w:rsidRPr="00226590">
              <w:rPr>
                <w:rFonts w:ascii="仿宋" w:eastAsia="宋体" w:hAnsi="仿宋" w:cs="宋体"/>
                <w:color w:val="000088"/>
                <w:kern w:val="0"/>
                <w:sz w:val="24"/>
                <w:szCs w:val="21"/>
              </w:rPr>
              <w:t>in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 xml:space="preserve"> range(</w:t>
            </w:r>
            <w:r w:rsidRPr="00226590">
              <w:rPr>
                <w:rFonts w:ascii="仿宋" w:eastAsia="宋体" w:hAnsi="仿宋" w:cs="宋体"/>
                <w:color w:val="006666"/>
                <w:kern w:val="0"/>
                <w:sz w:val="24"/>
                <w:szCs w:val="21"/>
              </w:rPr>
              <w:t>1000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):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 xml:space="preserve">  batch_xs, batch_ys = mnist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.train.next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_batch(</w:t>
            </w:r>
            <w:r w:rsidRPr="00226590">
              <w:rPr>
                <w:rFonts w:ascii="仿宋" w:eastAsia="宋体" w:hAnsi="仿宋" w:cs="宋体"/>
                <w:color w:val="006666"/>
                <w:kern w:val="0"/>
                <w:sz w:val="24"/>
                <w:szCs w:val="21"/>
              </w:rPr>
              <w:t>100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 xml:space="preserve">  sess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.run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(train_step, feed_dict={</w:t>
            </w:r>
            <w:r w:rsidRPr="00226590">
              <w:rPr>
                <w:rFonts w:ascii="仿宋" w:eastAsia="宋体" w:hAnsi="仿宋" w:cs="宋体"/>
                <w:color w:val="4F4F4F"/>
                <w:kern w:val="0"/>
                <w:sz w:val="24"/>
                <w:szCs w:val="21"/>
              </w:rPr>
              <w:t>x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: batch_xs, y_: batch_ys})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#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计算正确率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correct_prediction =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.equal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.argmax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</w:t>
            </w:r>
            <w:r w:rsidRPr="00226590">
              <w:rPr>
                <w:rFonts w:ascii="仿宋" w:eastAsia="宋体" w:hAnsi="仿宋" w:cs="宋体"/>
                <w:color w:val="4F4F4F"/>
                <w:kern w:val="0"/>
                <w:sz w:val="24"/>
                <w:szCs w:val="21"/>
              </w:rPr>
              <w:t>y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,</w:t>
            </w:r>
            <w:r w:rsidRPr="00226590">
              <w:rPr>
                <w:rFonts w:ascii="仿宋" w:eastAsia="宋体" w:hAnsi="仿宋" w:cs="宋体"/>
                <w:color w:val="006666"/>
                <w:kern w:val="0"/>
                <w:sz w:val="24"/>
                <w:szCs w:val="21"/>
              </w:rPr>
              <w:t>1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),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.argmax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(y_,</w:t>
            </w:r>
            <w:r w:rsidRPr="00226590">
              <w:rPr>
                <w:rFonts w:ascii="仿宋" w:eastAsia="宋体" w:hAnsi="仿宋" w:cs="宋体"/>
                <w:color w:val="006666"/>
                <w:kern w:val="0"/>
                <w:sz w:val="24"/>
                <w:szCs w:val="21"/>
              </w:rPr>
              <w:t>1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))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accuracy =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.reduce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_mean(tf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.cast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(correct_prediction, tf</w:t>
            </w:r>
            <w:r w:rsidRPr="00226590">
              <w:rPr>
                <w:rFonts w:ascii="仿宋" w:eastAsia="宋体" w:hAnsi="仿宋" w:cs="宋体"/>
                <w:color w:val="009900"/>
                <w:kern w:val="0"/>
                <w:sz w:val="24"/>
                <w:szCs w:val="21"/>
              </w:rPr>
              <w:t>.float</w:t>
            </w:r>
            <w:r w:rsidRPr="00226590"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  <w:t>32))</w:t>
            </w:r>
          </w:p>
          <w:p w:rsidR="00F323AB" w:rsidRPr="00226590" w:rsidRDefault="00F323AB" w:rsidP="0022659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宋体" w:hAnsi="仿宋" w:cs="宋体"/>
                <w:color w:val="000000"/>
                <w:kern w:val="0"/>
                <w:sz w:val="24"/>
                <w:szCs w:val="21"/>
                <w:shd w:val="clear" w:color="auto" w:fill="F6F8FA"/>
              </w:rPr>
            </w:pPr>
          </w:p>
          <w:p w:rsidR="00F323AB" w:rsidRPr="00226590" w:rsidRDefault="00F323AB" w:rsidP="00226590">
            <w:pPr>
              <w:pStyle w:val="a3"/>
              <w:shd w:val="clear" w:color="auto" w:fill="FFFFFF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仿宋" w:hAnsi="仿宋" w:cs="Arial"/>
                <w:color w:val="4F4F4F"/>
                <w:shd w:val="clear" w:color="auto" w:fill="FFFFFF"/>
              </w:rPr>
            </w:pPr>
            <w:r w:rsidRPr="00226590">
              <w:rPr>
                <w:rFonts w:ascii="仿宋" w:hAnsi="仿宋"/>
                <w:color w:val="000000"/>
                <w:szCs w:val="21"/>
                <w:shd w:val="clear" w:color="auto" w:fill="F6F8FA"/>
              </w:rPr>
              <w:t>print(sess</w:t>
            </w:r>
            <w:r w:rsidRPr="00226590">
              <w:rPr>
                <w:rFonts w:ascii="仿宋" w:hAnsi="仿宋"/>
                <w:color w:val="009900"/>
                <w:szCs w:val="21"/>
              </w:rPr>
              <w:t>.run</w:t>
            </w:r>
            <w:r w:rsidRPr="00226590">
              <w:rPr>
                <w:rFonts w:ascii="仿宋" w:hAnsi="仿宋"/>
                <w:color w:val="000000"/>
                <w:szCs w:val="21"/>
                <w:shd w:val="clear" w:color="auto" w:fill="F6F8FA"/>
              </w:rPr>
              <w:t>(accuracy, feed_dict={</w:t>
            </w:r>
            <w:r w:rsidRPr="00226590">
              <w:rPr>
                <w:rFonts w:ascii="仿宋" w:hAnsi="仿宋"/>
                <w:color w:val="4F4F4F"/>
                <w:szCs w:val="21"/>
              </w:rPr>
              <w:t>x</w:t>
            </w:r>
            <w:r w:rsidRPr="00226590">
              <w:rPr>
                <w:rFonts w:ascii="仿宋" w:hAnsi="仿宋"/>
                <w:color w:val="000000"/>
                <w:szCs w:val="21"/>
                <w:shd w:val="clear" w:color="auto" w:fill="F6F8FA"/>
              </w:rPr>
              <w:t>: mnist</w:t>
            </w:r>
            <w:r w:rsidRPr="00226590">
              <w:rPr>
                <w:rFonts w:ascii="仿宋" w:hAnsi="仿宋"/>
                <w:color w:val="009900"/>
                <w:szCs w:val="21"/>
              </w:rPr>
              <w:t>.test.images</w:t>
            </w:r>
            <w:r w:rsidRPr="00226590">
              <w:rPr>
                <w:rFonts w:ascii="仿宋" w:hAnsi="仿宋"/>
                <w:color w:val="000000"/>
                <w:szCs w:val="21"/>
                <w:shd w:val="clear" w:color="auto" w:fill="F6F8FA"/>
              </w:rPr>
              <w:t>, y_: mnist</w:t>
            </w:r>
            <w:r w:rsidRPr="00226590">
              <w:rPr>
                <w:rFonts w:ascii="仿宋" w:hAnsi="仿宋"/>
                <w:color w:val="009900"/>
                <w:szCs w:val="21"/>
              </w:rPr>
              <w:t>.test.labels</w:t>
            </w:r>
            <w:r w:rsidRPr="00226590">
              <w:rPr>
                <w:rFonts w:ascii="仿宋" w:hAnsi="仿宋"/>
                <w:color w:val="000000"/>
                <w:szCs w:val="21"/>
                <w:shd w:val="clear" w:color="auto" w:fill="F6F8FA"/>
              </w:rPr>
              <w:t>}))</w:t>
            </w:r>
          </w:p>
        </w:tc>
      </w:tr>
    </w:tbl>
    <w:p w:rsidR="00F323AB" w:rsidRPr="00226590" w:rsidRDefault="00F323AB" w:rsidP="0024614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 w:hint="eastAsia"/>
          <w:color w:val="4F4F4F"/>
          <w:shd w:val="clear" w:color="auto" w:fill="FFFFFF"/>
        </w:rPr>
        <w:lastRenderedPageBreak/>
        <w:t>将上述代码保存为</w:t>
      </w:r>
      <w:r w:rsidRPr="00226590">
        <w:rPr>
          <w:rFonts w:ascii="仿宋" w:hAnsi="仿宋" w:cs="Arial"/>
          <w:color w:val="4F4F4F"/>
          <w:shd w:val="clear" w:color="auto" w:fill="FFFFFF"/>
        </w:rPr>
        <w:t>MINST.py</w:t>
      </w:r>
      <w:r w:rsidRPr="00226590">
        <w:rPr>
          <w:rFonts w:ascii="仿宋" w:hAnsi="仿宋" w:cs="Arial" w:hint="eastAsia"/>
          <w:color w:val="4F4F4F"/>
          <w:shd w:val="clear" w:color="auto" w:fill="FFFFFF"/>
        </w:rPr>
        <w:t>，在控制台执行</w:t>
      </w:r>
      <w:r w:rsidRPr="00226590">
        <w:rPr>
          <w:rFonts w:ascii="仿宋" w:hAnsi="仿宋" w:cs="Arial" w:hint="eastAsia"/>
          <w:color w:val="4F4F4F"/>
          <w:shd w:val="clear" w:color="auto" w:fill="FFFFFF"/>
        </w:rPr>
        <w:t>p</w:t>
      </w:r>
      <w:r w:rsidRPr="00226590">
        <w:rPr>
          <w:rFonts w:ascii="仿宋" w:hAnsi="仿宋" w:cs="Arial"/>
          <w:color w:val="4F4F4F"/>
          <w:shd w:val="clear" w:color="auto" w:fill="FFFFFF"/>
        </w:rPr>
        <w:t>ython MINST.py</w:t>
      </w:r>
      <w:r w:rsidRPr="00226590">
        <w:rPr>
          <w:rFonts w:ascii="仿宋" w:hAnsi="仿宋" w:cs="Arial" w:hint="eastAsia"/>
          <w:color w:val="4F4F4F"/>
          <w:shd w:val="clear" w:color="auto" w:fill="FFFFFF"/>
        </w:rPr>
        <w:t>，运行完毕后输出模型的准确率。</w:t>
      </w:r>
    </w:p>
    <w:p w:rsidR="007E4EE3" w:rsidRDefault="007E4EE3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</w:p>
    <w:p w:rsidR="00246141" w:rsidRPr="00226590" w:rsidRDefault="00246141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</w:p>
    <w:p w:rsidR="007E4EE3" w:rsidRPr="00226590" w:rsidRDefault="007E4EE3" w:rsidP="00226590">
      <w:pPr>
        <w:pStyle w:val="1"/>
        <w:spacing w:line="360" w:lineRule="auto"/>
        <w:rPr>
          <w:rStyle w:val="a4"/>
          <w:sz w:val="28"/>
          <w:szCs w:val="28"/>
        </w:rPr>
      </w:pPr>
      <w:r w:rsidRPr="00226590">
        <w:rPr>
          <w:rStyle w:val="a4"/>
          <w:rFonts w:hint="eastAsia"/>
          <w:sz w:val="28"/>
          <w:szCs w:val="28"/>
        </w:rPr>
        <w:lastRenderedPageBreak/>
        <w:t>4</w:t>
      </w:r>
      <w:r w:rsidRPr="00226590">
        <w:rPr>
          <w:rStyle w:val="a4"/>
          <w:rFonts w:hint="eastAsia"/>
          <w:sz w:val="28"/>
          <w:szCs w:val="28"/>
        </w:rPr>
        <w:t>、安装</w:t>
      </w:r>
      <w:r w:rsidRPr="00226590">
        <w:rPr>
          <w:rStyle w:val="a4"/>
          <w:sz w:val="28"/>
          <w:szCs w:val="28"/>
        </w:rPr>
        <w:t>protobuf</w:t>
      </w:r>
    </w:p>
    <w:p w:rsidR="00FD6A4A" w:rsidRPr="00226590" w:rsidRDefault="00346B21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  <w:hyperlink r:id="rId23" w:history="1">
        <w:r w:rsidR="00FD6A4A" w:rsidRPr="00226590">
          <w:rPr>
            <w:rStyle w:val="a5"/>
            <w:rFonts w:ascii="仿宋" w:hAnsi="仿宋" w:cs="Arial"/>
            <w:shd w:val="clear" w:color="auto" w:fill="FFFFFF"/>
          </w:rPr>
          <w:t>https://github.com/google/protobuf/releases</w:t>
        </w:r>
      </w:hyperlink>
    </w:p>
    <w:p w:rsidR="00246141" w:rsidRDefault="00FD6A4A" w:rsidP="00246141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Style w:val="a4"/>
          <w:rFonts w:ascii="仿宋" w:hAnsi="仿宋" w:cs="Segoe UI"/>
          <w:b w:val="0"/>
          <w:color w:val="0366D6"/>
          <w:szCs w:val="21"/>
          <w:shd w:val="clear" w:color="auto" w:fill="FFFFFF"/>
        </w:rPr>
      </w:pPr>
      <w:r w:rsidRPr="00226590">
        <w:rPr>
          <w:rFonts w:ascii="仿宋" w:hAnsi="仿宋" w:hint="eastAsia"/>
          <w:color w:val="333333"/>
        </w:rPr>
        <w:t>下载</w:t>
      </w:r>
      <w:hyperlink r:id="rId24" w:history="1">
        <w:r w:rsidR="000E2A67" w:rsidRPr="00226590">
          <w:rPr>
            <w:rStyle w:val="a4"/>
            <w:rFonts w:ascii="仿宋" w:hAnsi="仿宋" w:cs="Segoe UI"/>
            <w:b w:val="0"/>
            <w:color w:val="0366D6"/>
            <w:szCs w:val="21"/>
            <w:shd w:val="clear" w:color="auto" w:fill="FFFFFF"/>
          </w:rPr>
          <w:t>protoc-3.4.0-win32.zip</w:t>
        </w:r>
      </w:hyperlink>
    </w:p>
    <w:p w:rsidR="00246141" w:rsidRPr="00246141" w:rsidRDefault="00246141" w:rsidP="00246141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 w:cs="Segoe UI"/>
          <w:bCs/>
          <w:color w:val="0366D6"/>
          <w:szCs w:val="21"/>
          <w:shd w:val="clear" w:color="auto" w:fill="FFFFFF"/>
        </w:rPr>
      </w:pPr>
    </w:p>
    <w:p w:rsidR="00246141" w:rsidRPr="00226590" w:rsidRDefault="00246141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</w:rPr>
      </w:pPr>
    </w:p>
    <w:p w:rsidR="000E2A67" w:rsidRPr="00E844EF" w:rsidRDefault="000E2A67" w:rsidP="00E844EF">
      <w:pPr>
        <w:pStyle w:val="1"/>
        <w:spacing w:line="360" w:lineRule="auto"/>
        <w:rPr>
          <w:rStyle w:val="a4"/>
          <w:b/>
          <w:sz w:val="28"/>
          <w:szCs w:val="28"/>
        </w:rPr>
      </w:pPr>
      <w:r w:rsidRPr="00E844EF">
        <w:rPr>
          <w:rStyle w:val="a4"/>
          <w:rFonts w:hint="eastAsia"/>
          <w:b/>
          <w:sz w:val="28"/>
          <w:szCs w:val="28"/>
        </w:rPr>
        <w:t>5</w:t>
      </w:r>
      <w:r w:rsidRPr="00E844EF">
        <w:rPr>
          <w:rStyle w:val="a4"/>
          <w:rFonts w:hint="eastAsia"/>
          <w:b/>
          <w:sz w:val="28"/>
          <w:szCs w:val="28"/>
        </w:rPr>
        <w:t>、安装</w:t>
      </w:r>
      <w:r w:rsidRPr="00E844EF">
        <w:rPr>
          <w:rStyle w:val="a4"/>
          <w:b/>
          <w:sz w:val="28"/>
          <w:szCs w:val="28"/>
        </w:rPr>
        <w:t xml:space="preserve">object_detection </w:t>
      </w:r>
      <w:r w:rsidRPr="00E844EF">
        <w:rPr>
          <w:rStyle w:val="a4"/>
          <w:rFonts w:hint="eastAsia"/>
          <w:b/>
          <w:sz w:val="28"/>
          <w:szCs w:val="28"/>
        </w:rPr>
        <w:t>API</w:t>
      </w:r>
    </w:p>
    <w:p w:rsidR="000E2A67" w:rsidRPr="00226590" w:rsidRDefault="000E2A67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 w:hint="eastAsia"/>
          <w:color w:val="333333"/>
        </w:rPr>
        <w:t>将</w:t>
      </w:r>
      <w:hyperlink r:id="rId25" w:history="1">
        <w:r w:rsidRPr="00226590">
          <w:rPr>
            <w:rStyle w:val="a5"/>
            <w:rFonts w:ascii="仿宋" w:hAnsi="仿宋"/>
          </w:rPr>
          <w:t>https://github.com/tensorflow/models</w:t>
        </w:r>
      </w:hyperlink>
      <w:r w:rsidRPr="00226590">
        <w:rPr>
          <w:rFonts w:ascii="仿宋" w:hAnsi="仿宋" w:hint="eastAsia"/>
          <w:color w:val="333333"/>
        </w:rPr>
        <w:t>克隆到</w:t>
      </w:r>
    </w:p>
    <w:p w:rsidR="000E2A67" w:rsidRPr="00226590" w:rsidRDefault="000E2A67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/>
          <w:color w:val="333333"/>
        </w:rPr>
        <w:t>D:\GitHub\models\</w:t>
      </w:r>
    </w:p>
    <w:p w:rsidR="00EC398F" w:rsidRPr="00226590" w:rsidRDefault="00EC398F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 w:hint="eastAsia"/>
          <w:color w:val="333333"/>
        </w:rPr>
        <w:t>添加环境变量</w:t>
      </w:r>
    </w:p>
    <w:p w:rsidR="000E2A67" w:rsidRPr="00226590" w:rsidRDefault="00EC398F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jc w:val="center"/>
        <w:rPr>
          <w:rFonts w:ascii="仿宋" w:hAnsi="仿宋"/>
          <w:color w:val="333333"/>
        </w:rPr>
      </w:pPr>
      <w:r w:rsidRPr="00226590">
        <w:rPr>
          <w:rFonts w:ascii="仿宋" w:hAnsi="仿宋" w:cs="微软雅黑" w:hint="eastAsia"/>
          <w:noProof/>
          <w:color w:val="004080"/>
          <w:szCs w:val="16"/>
          <w:lang w:val="zh-CN"/>
        </w:rPr>
        <w:drawing>
          <wp:inline distT="0" distB="0" distL="0" distR="0">
            <wp:extent cx="3657600" cy="10972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8F" w:rsidRPr="00226590" w:rsidRDefault="00EC398F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 w:hint="eastAsia"/>
          <w:color w:val="333333"/>
        </w:rPr>
        <w:t>c</w:t>
      </w:r>
      <w:r w:rsidRPr="00226590">
        <w:rPr>
          <w:rFonts w:ascii="仿宋" w:hAnsi="仿宋"/>
          <w:color w:val="333333"/>
        </w:rPr>
        <w:t>d /d D:\GitHub\models\research</w:t>
      </w:r>
    </w:p>
    <w:p w:rsidR="00EC398F" w:rsidRPr="00226590" w:rsidRDefault="00225F10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 w:hint="eastAsia"/>
          <w:color w:val="333333"/>
        </w:rPr>
        <w:t>首先</w:t>
      </w:r>
      <w:r w:rsidR="00EC398F" w:rsidRPr="00226590">
        <w:rPr>
          <w:rFonts w:ascii="仿宋" w:hAnsi="仿宋" w:hint="eastAsia"/>
          <w:color w:val="333333"/>
        </w:rPr>
        <w:t>执行：</w:t>
      </w:r>
    </w:p>
    <w:p w:rsidR="00EC398F" w:rsidRPr="00226590" w:rsidRDefault="00EC398F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/>
          <w:color w:val="333333"/>
        </w:rPr>
        <w:t>protoc D:</w:t>
      </w:r>
      <w:r w:rsidR="00A61DBE" w:rsidRPr="00226590">
        <w:rPr>
          <w:rFonts w:ascii="仿宋" w:hAnsi="仿宋" w:hint="eastAsia"/>
          <w:color w:val="333333"/>
        </w:rPr>
        <w:t>\</w:t>
      </w:r>
      <w:r w:rsidRPr="00226590">
        <w:rPr>
          <w:rFonts w:ascii="仿宋" w:hAnsi="仿宋"/>
          <w:color w:val="333333"/>
        </w:rPr>
        <w:t>GitHub</w:t>
      </w:r>
      <w:r w:rsidR="00A61DBE" w:rsidRPr="00226590">
        <w:rPr>
          <w:rFonts w:ascii="仿宋" w:hAnsi="仿宋"/>
          <w:color w:val="333333"/>
        </w:rPr>
        <w:t>\</w:t>
      </w:r>
      <w:r w:rsidRPr="00226590">
        <w:rPr>
          <w:rFonts w:ascii="仿宋" w:hAnsi="仿宋"/>
          <w:color w:val="333333"/>
        </w:rPr>
        <w:t>models</w:t>
      </w:r>
      <w:r w:rsidR="00A61DBE" w:rsidRPr="00226590">
        <w:rPr>
          <w:rFonts w:ascii="仿宋" w:hAnsi="仿宋"/>
          <w:color w:val="333333"/>
        </w:rPr>
        <w:t>\</w:t>
      </w:r>
      <w:r w:rsidRPr="00226590">
        <w:rPr>
          <w:rFonts w:ascii="仿宋" w:hAnsi="仿宋"/>
          <w:color w:val="333333"/>
        </w:rPr>
        <w:t>research</w:t>
      </w:r>
      <w:r w:rsidR="00A61DBE" w:rsidRPr="00226590">
        <w:rPr>
          <w:rFonts w:ascii="仿宋" w:hAnsi="仿宋"/>
          <w:color w:val="333333"/>
        </w:rPr>
        <w:t>\</w:t>
      </w:r>
      <w:r w:rsidRPr="00226590">
        <w:rPr>
          <w:rFonts w:ascii="仿宋" w:hAnsi="仿宋"/>
          <w:color w:val="333333"/>
        </w:rPr>
        <w:t>object_detection</w:t>
      </w:r>
      <w:r w:rsidR="00A61DBE" w:rsidRPr="00226590">
        <w:rPr>
          <w:rFonts w:ascii="仿宋" w:hAnsi="仿宋"/>
          <w:color w:val="333333"/>
        </w:rPr>
        <w:t>\</w:t>
      </w:r>
      <w:r w:rsidRPr="00226590">
        <w:rPr>
          <w:rFonts w:ascii="仿宋" w:hAnsi="仿宋"/>
          <w:color w:val="333333"/>
        </w:rPr>
        <w:t>protos</w:t>
      </w:r>
      <w:r w:rsidR="00A61DBE" w:rsidRPr="00226590">
        <w:rPr>
          <w:rFonts w:ascii="仿宋" w:hAnsi="仿宋"/>
          <w:color w:val="333333"/>
        </w:rPr>
        <w:t>\</w:t>
      </w:r>
      <w:r w:rsidRPr="00226590">
        <w:rPr>
          <w:rFonts w:ascii="仿宋" w:hAnsi="仿宋"/>
          <w:color w:val="333333"/>
        </w:rPr>
        <w:t>*.proto --python_out=. --proto_path=D:\GitHub\models\research\</w:t>
      </w:r>
    </w:p>
    <w:p w:rsidR="00EC398F" w:rsidRPr="00226590" w:rsidRDefault="00EC398F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 w:hint="eastAsia"/>
          <w:color w:val="333333"/>
        </w:rPr>
        <w:t>会在</w:t>
      </w:r>
      <w:r w:rsidRPr="00226590">
        <w:rPr>
          <w:rFonts w:ascii="仿宋" w:hAnsi="仿宋"/>
          <w:color w:val="333333"/>
        </w:rPr>
        <w:t>object_detection\protos</w:t>
      </w:r>
      <w:r w:rsidRPr="00226590">
        <w:rPr>
          <w:rFonts w:ascii="仿宋" w:hAnsi="仿宋" w:hint="eastAsia"/>
          <w:color w:val="333333"/>
        </w:rPr>
        <w:t>生成一系列</w:t>
      </w:r>
      <w:r w:rsidRPr="00226590">
        <w:rPr>
          <w:rFonts w:ascii="仿宋" w:hAnsi="仿宋" w:hint="eastAsia"/>
          <w:color w:val="333333"/>
        </w:rPr>
        <w:t>.py</w:t>
      </w:r>
      <w:r w:rsidRPr="00226590">
        <w:rPr>
          <w:rFonts w:ascii="仿宋" w:hAnsi="仿宋" w:hint="eastAsia"/>
          <w:color w:val="333333"/>
        </w:rPr>
        <w:t>文件。</w:t>
      </w:r>
      <w:r w:rsidR="006A630F" w:rsidRPr="00226590">
        <w:rPr>
          <w:rFonts w:ascii="仿宋" w:hAnsi="仿宋" w:hint="eastAsia"/>
          <w:color w:val="333333"/>
        </w:rPr>
        <w:t>（路径中</w:t>
      </w:r>
      <w:r w:rsidR="00416C9D" w:rsidRPr="00226590">
        <w:rPr>
          <w:rFonts w:ascii="仿宋" w:hAnsi="仿宋"/>
          <w:color w:val="333333"/>
        </w:rPr>
        <w:t>”</w:t>
      </w:r>
      <w:r w:rsidR="006A630F" w:rsidRPr="00226590">
        <w:rPr>
          <w:rFonts w:ascii="仿宋" w:hAnsi="仿宋" w:hint="eastAsia"/>
          <w:color w:val="333333"/>
        </w:rPr>
        <w:t>\</w:t>
      </w:r>
      <w:r w:rsidR="00416C9D" w:rsidRPr="00226590">
        <w:rPr>
          <w:rFonts w:ascii="仿宋" w:hAnsi="仿宋"/>
          <w:color w:val="333333"/>
        </w:rPr>
        <w:t>”</w:t>
      </w:r>
      <w:r w:rsidR="006A630F" w:rsidRPr="00226590">
        <w:rPr>
          <w:rFonts w:ascii="仿宋" w:hAnsi="仿宋" w:hint="eastAsia"/>
          <w:color w:val="333333"/>
        </w:rPr>
        <w:t>和</w:t>
      </w:r>
      <w:r w:rsidR="00416C9D" w:rsidRPr="00226590">
        <w:rPr>
          <w:rFonts w:ascii="仿宋" w:hAnsi="仿宋"/>
          <w:color w:val="333333"/>
        </w:rPr>
        <w:t>”</w:t>
      </w:r>
      <w:r w:rsidR="006A630F" w:rsidRPr="00226590">
        <w:rPr>
          <w:rFonts w:ascii="仿宋" w:hAnsi="仿宋" w:hint="eastAsia"/>
          <w:color w:val="333333"/>
        </w:rPr>
        <w:t>/</w:t>
      </w:r>
      <w:r w:rsidR="00416C9D" w:rsidRPr="00226590">
        <w:rPr>
          <w:rFonts w:ascii="仿宋" w:hAnsi="仿宋"/>
          <w:color w:val="333333"/>
        </w:rPr>
        <w:t>”</w:t>
      </w:r>
      <w:r w:rsidR="006A630F" w:rsidRPr="00226590">
        <w:rPr>
          <w:rFonts w:ascii="仿宋" w:hAnsi="仿宋" w:hint="eastAsia"/>
          <w:color w:val="333333"/>
        </w:rPr>
        <w:t>均可以）</w:t>
      </w:r>
    </w:p>
    <w:p w:rsidR="00E87928" w:rsidRPr="00226590" w:rsidRDefault="0029208B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 w:hint="eastAsia"/>
          <w:color w:val="333333"/>
        </w:rPr>
        <w:t>运行测试文件：</w:t>
      </w:r>
    </w:p>
    <w:p w:rsidR="00E87928" w:rsidRPr="00226590" w:rsidRDefault="002C2493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/>
          <w:color w:val="333333"/>
        </w:rPr>
        <w:t>(tf35) D:\GitHub\models\research&gt;python object_detection/builders/model_builder_test.py</w:t>
      </w:r>
    </w:p>
    <w:p w:rsidR="002C2493" w:rsidRDefault="0029208B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 w:hint="eastAsia"/>
          <w:color w:val="333333"/>
        </w:rPr>
        <w:t>报错：</w:t>
      </w:r>
      <w:r w:rsidRPr="00226590">
        <w:rPr>
          <w:rFonts w:ascii="仿宋" w:hAnsi="仿宋"/>
          <w:color w:val="333333"/>
        </w:rPr>
        <w:t>ImportError: No module named 'object_detection'</w:t>
      </w:r>
    </w:p>
    <w:p w:rsidR="00861BE5" w:rsidRPr="00922FDA" w:rsidRDefault="00922FDA" w:rsidP="00922FDA">
      <w:pPr>
        <w:pStyle w:val="1"/>
        <w:spacing w:line="360" w:lineRule="auto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lastRenderedPageBreak/>
        <w:t>6</w:t>
      </w:r>
      <w:r>
        <w:rPr>
          <w:rStyle w:val="a4"/>
          <w:rFonts w:hint="eastAsia"/>
          <w:sz w:val="28"/>
          <w:szCs w:val="28"/>
        </w:rPr>
        <w:t>、</w:t>
      </w:r>
      <w:r w:rsidR="00861BE5" w:rsidRPr="00922FDA">
        <w:rPr>
          <w:rStyle w:val="a4"/>
          <w:rFonts w:hint="eastAsia"/>
          <w:sz w:val="28"/>
          <w:szCs w:val="28"/>
        </w:rPr>
        <w:t>添加</w:t>
      </w:r>
      <w:r w:rsidRPr="00922FDA">
        <w:rPr>
          <w:rStyle w:val="a4"/>
          <w:sz w:val="28"/>
          <w:szCs w:val="28"/>
        </w:rPr>
        <w:t>tensorflow_model.pth</w:t>
      </w:r>
    </w:p>
    <w:p w:rsidR="0029208B" w:rsidRPr="00226590" w:rsidRDefault="00246141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>
        <w:rPr>
          <w:rFonts w:ascii="仿宋" w:hAnsi="仿宋" w:hint="eastAsia"/>
          <w:color w:val="333333"/>
        </w:rPr>
        <w:t>解决上述错误方法是</w:t>
      </w:r>
      <w:r w:rsidR="0029208B" w:rsidRPr="00226590">
        <w:rPr>
          <w:rFonts w:ascii="仿宋" w:hAnsi="仿宋" w:hint="eastAsia"/>
          <w:color w:val="333333"/>
        </w:rPr>
        <w:t>需要添加</w:t>
      </w:r>
      <w:r w:rsidR="0029208B" w:rsidRPr="00E3075D">
        <w:rPr>
          <w:rFonts w:ascii="仿宋" w:hAnsi="仿宋"/>
          <w:color w:val="FF0000"/>
        </w:rPr>
        <w:t>tensorflow_model.pth</w:t>
      </w:r>
      <w:r w:rsidR="0029208B" w:rsidRPr="00226590">
        <w:rPr>
          <w:rFonts w:ascii="仿宋" w:hAnsi="仿宋" w:hint="eastAsia"/>
          <w:color w:val="333333"/>
        </w:rPr>
        <w:t>文件，填写内容如下：</w:t>
      </w:r>
    </w:p>
    <w:p w:rsidR="0029208B" w:rsidRPr="00226590" w:rsidRDefault="0029208B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/>
          <w:color w:val="333333"/>
        </w:rPr>
        <w:t>D:\GitHub\models\research</w:t>
      </w:r>
    </w:p>
    <w:p w:rsidR="0029208B" w:rsidRPr="00226590" w:rsidRDefault="0029208B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/>
          <w:color w:val="333333"/>
        </w:rPr>
        <w:t>D:\GitHub\models\research\slim</w:t>
      </w:r>
    </w:p>
    <w:p w:rsidR="0029208B" w:rsidRPr="00226590" w:rsidRDefault="0029208B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 w:hint="eastAsia"/>
          <w:color w:val="333333"/>
        </w:rPr>
        <w:t>将此文件复制到</w:t>
      </w:r>
      <w:r w:rsidRPr="00226590">
        <w:rPr>
          <w:rFonts w:ascii="仿宋" w:hAnsi="仿宋"/>
          <w:color w:val="333333"/>
        </w:rPr>
        <w:t>D:\Anaconda3\envs\tf35\Lib\site-packages</w:t>
      </w:r>
      <w:r w:rsidRPr="00226590">
        <w:rPr>
          <w:rFonts w:ascii="仿宋" w:hAnsi="仿宋" w:hint="eastAsia"/>
          <w:color w:val="333333"/>
        </w:rPr>
        <w:t>目录下。</w:t>
      </w:r>
    </w:p>
    <w:p w:rsidR="00E41006" w:rsidRPr="00226590" w:rsidRDefault="00E41006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 w:hint="eastAsia"/>
          <w:color w:val="333333"/>
        </w:rPr>
        <w:t>需要</w:t>
      </w:r>
      <w:r w:rsidRPr="00226590">
        <w:rPr>
          <w:rFonts w:ascii="仿宋" w:hAnsi="仿宋" w:hint="eastAsia"/>
          <w:color w:val="333333"/>
        </w:rPr>
        <w:t>pip</w:t>
      </w:r>
      <w:r w:rsidRPr="00226590">
        <w:rPr>
          <w:rFonts w:ascii="仿宋" w:hAnsi="仿宋" w:hint="eastAsia"/>
          <w:color w:val="333333"/>
        </w:rPr>
        <w:t>安装的包：</w:t>
      </w:r>
    </w:p>
    <w:p w:rsidR="00E41006" w:rsidRPr="00226590" w:rsidRDefault="00E41006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/>
          <w:color w:val="333333"/>
        </w:rPr>
        <w:t>numpy</w:t>
      </w:r>
    </w:p>
    <w:p w:rsidR="00E41006" w:rsidRPr="00226590" w:rsidRDefault="00E41006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/>
          <w:color w:val="333333"/>
        </w:rPr>
        <w:t>lxml</w:t>
      </w:r>
    </w:p>
    <w:p w:rsidR="00E41006" w:rsidRPr="00226590" w:rsidRDefault="00E41006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/>
          <w:color w:val="333333"/>
        </w:rPr>
        <w:t>Pillow</w:t>
      </w:r>
    </w:p>
    <w:p w:rsidR="00E41006" w:rsidRPr="00226590" w:rsidRDefault="00E41006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/>
          <w:color w:val="333333"/>
        </w:rPr>
        <w:t>matplotlib</w:t>
      </w:r>
    </w:p>
    <w:p w:rsidR="00E41006" w:rsidRPr="00226590" w:rsidRDefault="00E41006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 w:hint="eastAsia"/>
          <w:color w:val="333333"/>
        </w:rPr>
        <w:t>最终例子运行成功：</w:t>
      </w:r>
    </w:p>
    <w:p w:rsidR="0029208B" w:rsidRPr="00226590" w:rsidRDefault="00E41006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  <w:r w:rsidRPr="00226590">
        <w:rPr>
          <w:rFonts w:ascii="仿宋" w:hAnsi="仿宋" w:cs="微软雅黑" w:hint="eastAsia"/>
          <w:noProof/>
          <w:color w:val="004080"/>
          <w:szCs w:val="16"/>
          <w:lang w:val="zh-CN"/>
        </w:rPr>
        <w:drawing>
          <wp:inline distT="0" distB="0" distL="0" distR="0">
            <wp:extent cx="5274310" cy="10500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493" w:rsidRDefault="002C2493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</w:p>
    <w:p w:rsidR="00E3075D" w:rsidRPr="00226590" w:rsidRDefault="00E3075D" w:rsidP="00226590">
      <w:pPr>
        <w:pStyle w:val="HTML0"/>
        <w:shd w:val="clear" w:color="auto" w:fill="FFFFFF"/>
        <w:spacing w:before="150" w:after="150" w:line="360" w:lineRule="auto"/>
        <w:ind w:firstLineChars="200" w:firstLine="480"/>
        <w:rPr>
          <w:rFonts w:ascii="仿宋" w:hAnsi="仿宋"/>
          <w:color w:val="333333"/>
        </w:rPr>
      </w:pPr>
    </w:p>
    <w:p w:rsidR="00E41006" w:rsidRPr="00226590" w:rsidRDefault="00922FDA" w:rsidP="00226590">
      <w:pPr>
        <w:pStyle w:val="1"/>
        <w:spacing w:line="360" w:lineRule="auto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7</w:t>
      </w:r>
      <w:r w:rsidR="00685E53" w:rsidRPr="00226590">
        <w:rPr>
          <w:rStyle w:val="a4"/>
          <w:rFonts w:hint="eastAsia"/>
          <w:sz w:val="28"/>
          <w:szCs w:val="28"/>
        </w:rPr>
        <w:t>、目标检测</w:t>
      </w:r>
      <w:r>
        <w:rPr>
          <w:rStyle w:val="a4"/>
          <w:rFonts w:hint="eastAsia"/>
          <w:sz w:val="28"/>
          <w:szCs w:val="28"/>
        </w:rPr>
        <w:t>例子</w:t>
      </w:r>
    </w:p>
    <w:p w:rsidR="00E3075D" w:rsidRDefault="00685E53" w:rsidP="00226590">
      <w:pPr>
        <w:spacing w:line="360" w:lineRule="auto"/>
        <w:ind w:firstLineChars="200" w:firstLine="480"/>
        <w:rPr>
          <w:rFonts w:ascii="仿宋" w:eastAsia="宋体" w:hAnsi="仿宋"/>
          <w:sz w:val="24"/>
        </w:rPr>
      </w:pPr>
      <w:r w:rsidRPr="00226590">
        <w:rPr>
          <w:rFonts w:ascii="仿宋" w:eastAsia="宋体" w:hAnsi="仿宋" w:hint="eastAsia"/>
          <w:sz w:val="24"/>
        </w:rPr>
        <w:t>预训练模型下载：</w:t>
      </w:r>
    </w:p>
    <w:p w:rsidR="00E3075D" w:rsidRPr="00E3075D" w:rsidRDefault="00346B21" w:rsidP="00D27D11">
      <w:pPr>
        <w:spacing w:line="360" w:lineRule="auto"/>
        <w:ind w:firstLineChars="200" w:firstLine="420"/>
        <w:rPr>
          <w:rFonts w:ascii="仿宋" w:eastAsia="宋体" w:hAnsi="仿宋"/>
          <w:sz w:val="24"/>
        </w:rPr>
      </w:pPr>
      <w:hyperlink r:id="rId28" w:history="1">
        <w:r w:rsidR="00E3075D" w:rsidRPr="00A539E2">
          <w:rPr>
            <w:rStyle w:val="a5"/>
            <w:rFonts w:ascii="仿宋" w:eastAsia="宋体" w:hAnsi="仿宋"/>
            <w:sz w:val="24"/>
          </w:rPr>
          <w:t>https://github.com/tensorflow/models/tree/master/research/slim</w:t>
        </w:r>
      </w:hyperlink>
    </w:p>
    <w:p w:rsidR="00E3075D" w:rsidRPr="00226590" w:rsidRDefault="004D142E" w:rsidP="00D27D11">
      <w:pPr>
        <w:spacing w:line="360" w:lineRule="auto"/>
        <w:ind w:firstLineChars="200" w:firstLine="480"/>
        <w:rPr>
          <w:rFonts w:ascii="仿宋" w:eastAsia="宋体" w:hAnsi="仿宋"/>
          <w:sz w:val="24"/>
        </w:rPr>
      </w:pPr>
      <w:r w:rsidRPr="00226590">
        <w:rPr>
          <w:rFonts w:ascii="仿宋" w:eastAsia="宋体" w:hAnsi="仿宋" w:hint="eastAsia"/>
          <w:sz w:val="24"/>
        </w:rPr>
        <w:t>在</w:t>
      </w:r>
      <w:r w:rsidRPr="00226590">
        <w:rPr>
          <w:rFonts w:ascii="仿宋" w:eastAsia="宋体" w:hAnsi="仿宋"/>
          <w:sz w:val="24"/>
        </w:rPr>
        <w:t>D:\GitHub</w:t>
      </w:r>
      <w:r w:rsidRPr="00226590">
        <w:rPr>
          <w:rFonts w:ascii="仿宋" w:eastAsia="宋体" w:hAnsi="仿宋" w:hint="eastAsia"/>
          <w:sz w:val="24"/>
        </w:rPr>
        <w:t>目录下新建</w:t>
      </w:r>
      <w:r w:rsidRPr="00226590">
        <w:rPr>
          <w:rFonts w:ascii="仿宋" w:eastAsia="宋体" w:hAnsi="仿宋" w:hint="eastAsia"/>
          <w:sz w:val="24"/>
        </w:rPr>
        <w:t>m</w:t>
      </w:r>
      <w:r w:rsidRPr="00226590">
        <w:rPr>
          <w:rFonts w:ascii="仿宋" w:eastAsia="宋体" w:hAnsi="仿宋"/>
          <w:sz w:val="24"/>
        </w:rPr>
        <w:t>y_path</w:t>
      </w:r>
      <w:r w:rsidRPr="00226590">
        <w:rPr>
          <w:rFonts w:ascii="仿宋" w:eastAsia="宋体" w:hAnsi="仿宋" w:hint="eastAsia"/>
          <w:sz w:val="24"/>
        </w:rPr>
        <w:t>目录，用于存放本机模型。</w:t>
      </w:r>
    </w:p>
    <w:p w:rsidR="00E3075D" w:rsidRPr="00D27D11" w:rsidRDefault="00D27D11" w:rsidP="00D27D11">
      <w:pPr>
        <w:pStyle w:val="2"/>
        <w:spacing w:line="360" w:lineRule="auto"/>
        <w:ind w:firstLineChars="200" w:firstLine="482"/>
        <w:rPr>
          <w:rFonts w:ascii="黑体" w:eastAsia="黑体" w:hAnsi="黑体"/>
          <w:sz w:val="24"/>
          <w:szCs w:val="28"/>
        </w:rPr>
      </w:pPr>
      <w:r w:rsidRPr="00D27D11">
        <w:rPr>
          <w:rFonts w:ascii="黑体" w:eastAsia="黑体" w:hAnsi="黑体"/>
          <w:sz w:val="24"/>
          <w:szCs w:val="28"/>
        </w:rPr>
        <w:t>7.1</w:t>
      </w:r>
      <w:r>
        <w:rPr>
          <w:rFonts w:ascii="黑体" w:eastAsia="黑体" w:hAnsi="黑体"/>
          <w:sz w:val="24"/>
          <w:szCs w:val="28"/>
        </w:rPr>
        <w:t xml:space="preserve"> </w:t>
      </w:r>
      <w:r w:rsidR="00DB40F8" w:rsidRPr="00D27D11">
        <w:rPr>
          <w:rFonts w:ascii="黑体" w:eastAsia="黑体" w:hAnsi="黑体" w:hint="eastAsia"/>
          <w:sz w:val="24"/>
          <w:szCs w:val="28"/>
        </w:rPr>
        <w:t>生成record</w:t>
      </w:r>
    </w:p>
    <w:p w:rsidR="00E3075D" w:rsidRDefault="00E87928" w:rsidP="00D27D1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Consolas"/>
          <w:color w:val="006666"/>
          <w:kern w:val="0"/>
          <w:sz w:val="24"/>
          <w:szCs w:val="19"/>
        </w:rPr>
      </w:pPr>
      <w:r w:rsidRPr="00226590">
        <w:rPr>
          <w:rFonts w:ascii="仿宋" w:eastAsia="宋体" w:hAnsi="仿宋" w:cs="Consolas"/>
          <w:color w:val="006666"/>
          <w:kern w:val="0"/>
          <w:sz w:val="24"/>
          <w:szCs w:val="19"/>
        </w:rPr>
        <w:t xml:space="preserve">python </w:t>
      </w:r>
      <w:r w:rsidRPr="00226590">
        <w:rPr>
          <w:rFonts w:ascii="仿宋" w:eastAsia="宋体" w:hAnsi="仿宋" w:cs="Consolas"/>
          <w:color w:val="006666"/>
          <w:kern w:val="0"/>
          <w:sz w:val="24"/>
          <w:szCs w:val="19"/>
        </w:rPr>
        <w:lastRenderedPageBreak/>
        <w:t>D:/GitHub/models/research/object_detection/dataset_tools/create_pet_tf_record.py --label_map_path=D:/GitHub/models/research/object_detection/data/pet_label_map.pbtxt --data_dir=D:/GitHub/my_path/pets --output_dir=D:/GitHub</w:t>
      </w:r>
      <w:r w:rsidR="004D142E" w:rsidRPr="00226590">
        <w:rPr>
          <w:rFonts w:ascii="仿宋" w:eastAsia="宋体" w:hAnsi="仿宋" w:cs="Consolas" w:hint="eastAsia"/>
          <w:color w:val="006666"/>
          <w:kern w:val="0"/>
          <w:sz w:val="24"/>
          <w:szCs w:val="19"/>
        </w:rPr>
        <w:t>/</w:t>
      </w:r>
      <w:r w:rsidRPr="00226590">
        <w:rPr>
          <w:rFonts w:ascii="仿宋" w:eastAsia="宋体" w:hAnsi="仿宋" w:cs="Consolas"/>
          <w:color w:val="006666"/>
          <w:kern w:val="0"/>
          <w:sz w:val="24"/>
          <w:szCs w:val="19"/>
        </w:rPr>
        <w:t>my_path/pets</w:t>
      </w:r>
    </w:p>
    <w:p w:rsidR="00E3075D" w:rsidRPr="00226590" w:rsidRDefault="00E3075D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Consolas"/>
          <w:color w:val="006666"/>
          <w:kern w:val="0"/>
          <w:sz w:val="24"/>
          <w:szCs w:val="19"/>
        </w:rPr>
      </w:pPr>
    </w:p>
    <w:p w:rsidR="00A10A70" w:rsidRPr="00226590" w:rsidRDefault="00A10A70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 w:hint="eastAsia"/>
          <w:color w:val="4F4F4F"/>
          <w:shd w:val="clear" w:color="auto" w:fill="FFFFFF"/>
        </w:rPr>
        <w:t>参数说明：</w:t>
      </w:r>
    </w:p>
    <w:p w:rsidR="00F323AB" w:rsidRPr="00226590" w:rsidRDefault="00A10A70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/>
          <w:color w:val="000000"/>
          <w:szCs w:val="21"/>
          <w:shd w:val="clear" w:color="auto" w:fill="F6F8FA"/>
        </w:rPr>
        <w:t>-</w:t>
      </w:r>
      <w:r w:rsidRPr="00226590">
        <w:rPr>
          <w:rStyle w:val="ruby"/>
          <w:rFonts w:ascii="仿宋" w:hAnsi="仿宋"/>
          <w:color w:val="000000"/>
          <w:szCs w:val="21"/>
        </w:rPr>
        <w:t>-label_map_path</w:t>
      </w:r>
      <w:r w:rsidRPr="00226590">
        <w:rPr>
          <w:rStyle w:val="ruby"/>
          <w:rFonts w:ascii="仿宋" w:hAnsi="仿宋"/>
          <w:color w:val="000000"/>
          <w:szCs w:val="21"/>
        </w:rPr>
        <w:tab/>
      </w:r>
      <w:r w:rsidRPr="00226590">
        <w:rPr>
          <w:rStyle w:val="ruby"/>
          <w:rFonts w:ascii="仿宋" w:hAnsi="仿宋"/>
          <w:color w:val="000000"/>
          <w:szCs w:val="21"/>
        </w:rPr>
        <w:tab/>
      </w:r>
      <w:r w:rsidRPr="00226590">
        <w:rPr>
          <w:rFonts w:ascii="仿宋" w:hAnsi="仿宋"/>
          <w:color w:val="880000"/>
          <w:szCs w:val="21"/>
          <w:shd w:val="clear" w:color="auto" w:fill="F6F8FA"/>
        </w:rPr>
        <w:t>训练数据类别的描述文件</w:t>
      </w:r>
    </w:p>
    <w:p w:rsidR="00A91D62" w:rsidRPr="00226590" w:rsidRDefault="00A10A70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hljs-comment"/>
          <w:rFonts w:ascii="仿宋" w:hAnsi="仿宋"/>
          <w:color w:val="880000"/>
          <w:szCs w:val="21"/>
        </w:rPr>
      </w:pPr>
      <w:r w:rsidRPr="00226590">
        <w:rPr>
          <w:rFonts w:ascii="仿宋" w:hAnsi="仿宋"/>
          <w:color w:val="000000"/>
          <w:szCs w:val="21"/>
          <w:shd w:val="clear" w:color="auto" w:fill="F6F8FA"/>
        </w:rPr>
        <w:t>-</w:t>
      </w:r>
      <w:r w:rsidRPr="00226590">
        <w:rPr>
          <w:rStyle w:val="ruby"/>
          <w:rFonts w:ascii="仿宋" w:hAnsi="仿宋"/>
          <w:color w:val="000000"/>
          <w:szCs w:val="21"/>
        </w:rPr>
        <w:t>-data_dir</w:t>
      </w:r>
      <w:r w:rsidRPr="00226590">
        <w:rPr>
          <w:rStyle w:val="ruby"/>
          <w:rFonts w:ascii="仿宋" w:hAnsi="仿宋"/>
          <w:color w:val="000000"/>
          <w:szCs w:val="21"/>
        </w:rPr>
        <w:tab/>
      </w:r>
      <w:r w:rsidRPr="00226590">
        <w:rPr>
          <w:rStyle w:val="ruby"/>
          <w:rFonts w:ascii="仿宋" w:hAnsi="仿宋"/>
          <w:color w:val="000000"/>
          <w:szCs w:val="21"/>
        </w:rPr>
        <w:tab/>
      </w:r>
      <w:r w:rsidRPr="00226590">
        <w:rPr>
          <w:rStyle w:val="ruby"/>
          <w:rFonts w:ascii="仿宋" w:hAnsi="仿宋"/>
          <w:color w:val="000000"/>
          <w:szCs w:val="21"/>
        </w:rPr>
        <w:tab/>
      </w:r>
      <w:r w:rsidRPr="00226590">
        <w:rPr>
          <w:rStyle w:val="ruby"/>
          <w:rFonts w:ascii="仿宋" w:hAnsi="仿宋"/>
          <w:color w:val="000000"/>
          <w:szCs w:val="21"/>
        </w:rPr>
        <w:tab/>
      </w:r>
      <w:r w:rsidRPr="00226590">
        <w:rPr>
          <w:rStyle w:val="hljs-comment"/>
          <w:rFonts w:ascii="仿宋" w:hAnsi="仿宋"/>
          <w:color w:val="880000"/>
          <w:szCs w:val="21"/>
        </w:rPr>
        <w:t>存放训练数据</w:t>
      </w:r>
      <w:r w:rsidRPr="00226590">
        <w:rPr>
          <w:rStyle w:val="hljs-comment"/>
          <w:rFonts w:ascii="仿宋" w:hAnsi="仿宋"/>
          <w:color w:val="880000"/>
          <w:szCs w:val="21"/>
        </w:rPr>
        <w:t>images</w:t>
      </w:r>
      <w:r w:rsidRPr="00226590">
        <w:rPr>
          <w:rStyle w:val="hljs-comment"/>
          <w:rFonts w:ascii="仿宋" w:hAnsi="仿宋"/>
          <w:color w:val="880000"/>
          <w:szCs w:val="21"/>
        </w:rPr>
        <w:t>和</w:t>
      </w:r>
      <w:r w:rsidRPr="00226590">
        <w:rPr>
          <w:rStyle w:val="hljs-comment"/>
          <w:rFonts w:ascii="仿宋" w:hAnsi="仿宋"/>
          <w:color w:val="880000"/>
          <w:szCs w:val="21"/>
        </w:rPr>
        <w:t>annotations</w:t>
      </w:r>
      <w:r w:rsidRPr="00226590">
        <w:rPr>
          <w:rStyle w:val="hljs-comment"/>
          <w:rFonts w:ascii="仿宋" w:hAnsi="仿宋"/>
          <w:color w:val="880000"/>
          <w:szCs w:val="21"/>
        </w:rPr>
        <w:t>的文件</w:t>
      </w:r>
    </w:p>
    <w:p w:rsidR="00A10A70" w:rsidRPr="00D27D11" w:rsidRDefault="00A10A70" w:rsidP="00D27D1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/>
          <w:color w:val="880000"/>
          <w:szCs w:val="21"/>
        </w:rPr>
      </w:pPr>
      <w:r w:rsidRPr="00226590">
        <w:rPr>
          <w:rFonts w:ascii="仿宋" w:hAnsi="仿宋"/>
          <w:color w:val="000000"/>
          <w:szCs w:val="21"/>
          <w:shd w:val="clear" w:color="auto" w:fill="F6F8FA"/>
        </w:rPr>
        <w:t>-</w:t>
      </w:r>
      <w:r w:rsidRPr="00226590">
        <w:rPr>
          <w:rStyle w:val="ruby"/>
          <w:rFonts w:ascii="仿宋" w:hAnsi="仿宋"/>
          <w:color w:val="000000"/>
          <w:szCs w:val="21"/>
        </w:rPr>
        <w:t>-output_dir</w:t>
      </w:r>
      <w:r w:rsidRPr="00226590">
        <w:rPr>
          <w:rStyle w:val="ruby"/>
          <w:rFonts w:ascii="仿宋" w:hAnsi="仿宋"/>
          <w:color w:val="000000"/>
          <w:szCs w:val="21"/>
        </w:rPr>
        <w:tab/>
      </w:r>
      <w:r w:rsidRPr="00226590">
        <w:rPr>
          <w:rStyle w:val="ruby"/>
          <w:rFonts w:ascii="仿宋" w:hAnsi="仿宋"/>
          <w:color w:val="000000"/>
          <w:szCs w:val="21"/>
        </w:rPr>
        <w:tab/>
      </w:r>
      <w:r w:rsidRPr="00226590">
        <w:rPr>
          <w:rStyle w:val="ruby"/>
          <w:rFonts w:ascii="仿宋" w:hAnsi="仿宋"/>
          <w:color w:val="000000"/>
          <w:szCs w:val="21"/>
        </w:rPr>
        <w:tab/>
      </w:r>
      <w:r w:rsidRPr="00226590">
        <w:rPr>
          <w:rStyle w:val="hljs-comment"/>
          <w:rFonts w:ascii="仿宋" w:hAnsi="仿宋"/>
          <w:color w:val="880000"/>
          <w:szCs w:val="21"/>
        </w:rPr>
        <w:t>tfrecords</w:t>
      </w:r>
      <w:r w:rsidRPr="00226590">
        <w:rPr>
          <w:rStyle w:val="hljs-comment"/>
          <w:rFonts w:ascii="仿宋" w:hAnsi="仿宋"/>
          <w:color w:val="880000"/>
          <w:szCs w:val="21"/>
        </w:rPr>
        <w:t>保存路径（文件夹）</w:t>
      </w:r>
    </w:p>
    <w:p w:rsidR="00A10A70" w:rsidRPr="00D27D11" w:rsidRDefault="00D27D11" w:rsidP="00D27D11">
      <w:pPr>
        <w:pStyle w:val="2"/>
        <w:spacing w:line="360" w:lineRule="auto"/>
        <w:ind w:firstLineChars="200" w:firstLine="482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7</w:t>
      </w:r>
      <w:r>
        <w:rPr>
          <w:rFonts w:ascii="黑体" w:eastAsia="黑体" w:hAnsi="黑体"/>
          <w:sz w:val="24"/>
          <w:szCs w:val="28"/>
        </w:rPr>
        <w:t xml:space="preserve">.2 </w:t>
      </w:r>
      <w:r w:rsidR="00A10A70" w:rsidRPr="00D27D11">
        <w:rPr>
          <w:rFonts w:ascii="黑体" w:eastAsia="黑体" w:hAnsi="黑体" w:hint="eastAsia"/>
          <w:sz w:val="24"/>
          <w:szCs w:val="28"/>
        </w:rPr>
        <w:t>编辑配置文件（config）</w:t>
      </w:r>
    </w:p>
    <w:p w:rsidR="00A10A70" w:rsidRPr="00226590" w:rsidRDefault="00A10A70" w:rsidP="00226590">
      <w:pPr>
        <w:widowControl/>
        <w:shd w:val="clear" w:color="auto" w:fill="FFFFFF"/>
        <w:spacing w:after="240" w:line="360" w:lineRule="auto"/>
        <w:ind w:firstLineChars="200" w:firstLine="480"/>
        <w:rPr>
          <w:rFonts w:ascii="仿宋" w:eastAsia="宋体" w:hAnsi="仿宋" w:cs="Arial"/>
          <w:color w:val="4F4F4F"/>
          <w:kern w:val="0"/>
          <w:sz w:val="24"/>
          <w:szCs w:val="24"/>
        </w:rPr>
      </w:pP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（</w:t>
      </w: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1</w:t>
      </w: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）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fine_tune_checkpoint: </w:t>
      </w:r>
      <w:r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"</w:t>
      </w:r>
      <w:r w:rsidR="006803B5"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dir</w:t>
      </w:r>
      <w:r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/model.ckpt"</w:t>
      </w: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#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上面第二步下载的预训练模型</w:t>
      </w:r>
    </w:p>
    <w:p w:rsidR="00A10A70" w:rsidRPr="00226590" w:rsidRDefault="00A10A70" w:rsidP="00226590">
      <w:pPr>
        <w:widowControl/>
        <w:shd w:val="clear" w:color="auto" w:fill="FFFFFF"/>
        <w:spacing w:after="240" w:line="360" w:lineRule="auto"/>
        <w:ind w:firstLineChars="200" w:firstLine="480"/>
        <w:rPr>
          <w:rFonts w:ascii="仿宋" w:eastAsia="宋体" w:hAnsi="仿宋" w:cs="Arial"/>
          <w:color w:val="4F4F4F"/>
          <w:kern w:val="0"/>
          <w:sz w:val="24"/>
          <w:szCs w:val="24"/>
        </w:rPr>
      </w:pP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（</w:t>
      </w: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2</w:t>
      </w: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）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>train_input_reader: {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 tf_record_input_reader {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   input_path: </w:t>
      </w:r>
      <w:r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"</w:t>
      </w:r>
      <w:r w:rsidRPr="00226590">
        <w:rPr>
          <w:rFonts w:ascii="仿宋" w:eastAsia="宋体" w:hAnsi="仿宋" w:cs="宋体" w:hint="eastAsia"/>
          <w:color w:val="009900"/>
          <w:kern w:val="0"/>
          <w:sz w:val="24"/>
          <w:szCs w:val="21"/>
          <w:shd w:val="clear" w:color="auto" w:fill="F6F8FA"/>
        </w:rPr>
        <w:t>dir</w:t>
      </w:r>
      <w:r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/pet_train_with_masks.record"</w:t>
      </w: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  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#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预处理数据生成的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tfrecords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文件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 }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 label_map_path: </w:t>
      </w:r>
      <w:r w:rsidR="006803B5"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"dir</w:t>
      </w:r>
      <w:r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 xml:space="preserve">/pet_label_map.pbtxt"  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#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这个文件在预处理数据时也用到过，用来说明训练样本的类别信息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</w:rPr>
      </w:pPr>
      <w:r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}</w:t>
      </w:r>
    </w:p>
    <w:p w:rsidR="00A10A70" w:rsidRPr="00226590" w:rsidRDefault="00A10A70" w:rsidP="00226590">
      <w:pPr>
        <w:widowControl/>
        <w:shd w:val="clear" w:color="auto" w:fill="FFFFFF"/>
        <w:spacing w:after="240" w:line="360" w:lineRule="auto"/>
        <w:ind w:firstLineChars="200" w:firstLine="480"/>
        <w:rPr>
          <w:rFonts w:ascii="仿宋" w:eastAsia="宋体" w:hAnsi="仿宋" w:cs="Arial"/>
          <w:color w:val="4F4F4F"/>
          <w:kern w:val="0"/>
          <w:sz w:val="24"/>
          <w:szCs w:val="24"/>
        </w:rPr>
      </w:pP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（</w:t>
      </w: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3</w:t>
      </w:r>
      <w:r w:rsidRPr="00226590">
        <w:rPr>
          <w:rFonts w:ascii="仿宋" w:eastAsia="宋体" w:hAnsi="仿宋" w:cs="Arial"/>
          <w:color w:val="4F4F4F"/>
          <w:kern w:val="0"/>
          <w:sz w:val="24"/>
          <w:szCs w:val="24"/>
        </w:rPr>
        <w:t>）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>eval_input_reader: {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 tf_record_input_reader {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lastRenderedPageBreak/>
        <w:t xml:space="preserve">    input_path: </w:t>
      </w:r>
      <w:r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"</w:t>
      </w:r>
      <w:r w:rsidR="006803B5" w:rsidRPr="00226590">
        <w:rPr>
          <w:rFonts w:ascii="仿宋" w:eastAsia="宋体" w:hAnsi="仿宋" w:cs="宋体" w:hint="eastAsia"/>
          <w:color w:val="009900"/>
          <w:kern w:val="0"/>
          <w:sz w:val="24"/>
          <w:szCs w:val="21"/>
          <w:shd w:val="clear" w:color="auto" w:fill="F6F8FA"/>
        </w:rPr>
        <w:t>dir</w:t>
      </w:r>
      <w:r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/pet_val_with_masks.record"</w:t>
      </w: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 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#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预处理数据生成的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tfrecords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文件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 }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label_map_path: </w:t>
      </w:r>
      <w:r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"</w:t>
      </w:r>
      <w:r w:rsidR="006803B5"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dir</w:t>
      </w:r>
      <w:r w:rsidRPr="00226590">
        <w:rPr>
          <w:rFonts w:ascii="仿宋" w:eastAsia="宋体" w:hAnsi="仿宋" w:cs="宋体"/>
          <w:color w:val="009900"/>
          <w:kern w:val="0"/>
          <w:sz w:val="24"/>
          <w:szCs w:val="21"/>
          <w:shd w:val="clear" w:color="auto" w:fill="F6F8FA"/>
        </w:rPr>
        <w:t>/pet_label_map.pbtxt"</w:t>
      </w: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#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这个文件和（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2</w:t>
      </w:r>
      <w:r w:rsidRPr="00226590">
        <w:rPr>
          <w:rFonts w:ascii="仿宋" w:eastAsia="宋体" w:hAnsi="仿宋" w:cs="宋体"/>
          <w:color w:val="880000"/>
          <w:kern w:val="0"/>
          <w:sz w:val="24"/>
          <w:szCs w:val="21"/>
          <w:shd w:val="clear" w:color="auto" w:fill="F6F8FA"/>
        </w:rPr>
        <w:t>）中是同一个文件，用来说明训练样本的类别信息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 shuffle: false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 xml:space="preserve">  num_readers: </w:t>
      </w:r>
      <w:r w:rsidRPr="00226590">
        <w:rPr>
          <w:rFonts w:ascii="仿宋" w:eastAsia="宋体" w:hAnsi="仿宋" w:cs="宋体"/>
          <w:color w:val="006666"/>
          <w:kern w:val="0"/>
          <w:sz w:val="24"/>
          <w:szCs w:val="21"/>
          <w:shd w:val="clear" w:color="auto" w:fill="F6F8FA"/>
        </w:rPr>
        <w:t>1</w:t>
      </w:r>
    </w:p>
    <w:p w:rsidR="00A10A70" w:rsidRPr="00226590" w:rsidRDefault="00A10A70" w:rsidP="002265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仿宋" w:eastAsia="宋体" w:hAnsi="仿宋" w:cs="宋体"/>
          <w:color w:val="000000"/>
          <w:kern w:val="0"/>
          <w:sz w:val="24"/>
          <w:szCs w:val="21"/>
        </w:rPr>
      </w:pPr>
      <w:r w:rsidRPr="00226590">
        <w:rPr>
          <w:rFonts w:ascii="仿宋" w:eastAsia="宋体" w:hAnsi="仿宋" w:cs="宋体"/>
          <w:color w:val="000000"/>
          <w:kern w:val="0"/>
          <w:sz w:val="24"/>
          <w:szCs w:val="21"/>
          <w:shd w:val="clear" w:color="auto" w:fill="F6F8FA"/>
        </w:rPr>
        <w:t>}</w:t>
      </w:r>
    </w:p>
    <w:p w:rsidR="00A10A70" w:rsidRPr="00226590" w:rsidRDefault="00A10A70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</w:p>
    <w:p w:rsidR="00A10A70" w:rsidRPr="00226590" w:rsidRDefault="00A10A70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</w:p>
    <w:p w:rsidR="00DB40F8" w:rsidRPr="00D27D11" w:rsidRDefault="00D27D11" w:rsidP="00D27D11">
      <w:pPr>
        <w:pStyle w:val="2"/>
        <w:spacing w:line="360" w:lineRule="auto"/>
        <w:ind w:firstLineChars="200" w:firstLine="482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7.3 </w:t>
      </w:r>
      <w:r w:rsidR="00DB40F8" w:rsidRPr="00D27D11">
        <w:rPr>
          <w:rFonts w:ascii="黑体" w:eastAsia="黑体" w:hAnsi="黑体" w:hint="eastAsia"/>
          <w:sz w:val="24"/>
          <w:szCs w:val="28"/>
        </w:rPr>
        <w:t>训练</w:t>
      </w:r>
      <w:r w:rsidR="001612C7">
        <w:rPr>
          <w:rFonts w:ascii="黑体" w:eastAsia="黑体" w:hAnsi="黑体" w:hint="eastAsia"/>
          <w:sz w:val="24"/>
          <w:szCs w:val="28"/>
        </w:rPr>
        <w:t>模型</w:t>
      </w:r>
    </w:p>
    <w:p w:rsidR="00736D57" w:rsidRDefault="00E249C2" w:rsidP="00E249C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  <w:r>
        <w:rPr>
          <w:rFonts w:ascii="仿宋" w:hAnsi="仿宋" w:cs="Arial" w:hint="eastAsia"/>
          <w:color w:val="4F4F4F"/>
          <w:shd w:val="clear" w:color="auto" w:fill="FFFFFF"/>
        </w:rPr>
        <w:t>在训练过程中可以用</w:t>
      </w:r>
      <w:r>
        <w:rPr>
          <w:rFonts w:ascii="仿宋" w:hAnsi="仿宋" w:cs="Arial" w:hint="eastAsia"/>
          <w:color w:val="4F4F4F"/>
          <w:shd w:val="clear" w:color="auto" w:fill="FFFFFF"/>
        </w:rPr>
        <w:t>tensorboard</w:t>
      </w:r>
      <w:r w:rsidR="00736D57">
        <w:rPr>
          <w:rFonts w:ascii="仿宋" w:hAnsi="仿宋" w:cs="Arial" w:hint="eastAsia"/>
          <w:color w:val="4F4F4F"/>
          <w:shd w:val="clear" w:color="auto" w:fill="FFFFFF"/>
        </w:rPr>
        <w:t>查看训练过程</w:t>
      </w:r>
      <w:r>
        <w:rPr>
          <w:rFonts w:ascii="仿宋" w:hAnsi="仿宋" w:cs="Arial" w:hint="eastAsia"/>
          <w:color w:val="4F4F4F"/>
          <w:shd w:val="clear" w:color="auto" w:fill="FFFFFF"/>
        </w:rPr>
        <w:t>：</w:t>
      </w:r>
    </w:p>
    <w:p w:rsidR="008F5130" w:rsidRPr="008F5130" w:rsidRDefault="008F5130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360"/>
        <w:jc w:val="both"/>
        <w:rPr>
          <w:rFonts w:ascii="仿宋" w:hAnsi="仿宋" w:cs="Arial"/>
          <w:color w:val="4F4F4F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</w:rPr>
        <w:t>tensorboard --logdir=</w:t>
      </w:r>
      <w:r w:rsidRPr="008F5130">
        <w:rPr>
          <w:rFonts w:ascii="Courier New" w:hAnsi="Courier New" w:cs="Courier New"/>
          <w:sz w:val="18"/>
          <w:szCs w:val="18"/>
        </w:rPr>
        <w:t>D:\GitHub\my_path\pets</w:t>
      </w:r>
    </w:p>
    <w:p w:rsidR="00E3075D" w:rsidRPr="00226590" w:rsidRDefault="00E249C2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  <w:r>
        <w:rPr>
          <w:rFonts w:ascii="仿宋" w:hAnsi="仿宋" w:cs="Arial" w:hint="eastAsia"/>
          <w:color w:val="4F4F4F"/>
          <w:shd w:val="clear" w:color="auto" w:fill="FFFFFF"/>
        </w:rPr>
        <w:t>在控制台按</w:t>
      </w:r>
      <w:r>
        <w:rPr>
          <w:rFonts w:ascii="仿宋" w:hAnsi="仿宋" w:cs="Arial" w:hint="eastAsia"/>
          <w:color w:val="4F4F4F"/>
          <w:shd w:val="clear" w:color="auto" w:fill="FFFFFF"/>
        </w:rPr>
        <w:t>Ctrl</w:t>
      </w:r>
      <w:r>
        <w:rPr>
          <w:rFonts w:ascii="仿宋" w:hAnsi="仿宋" w:cs="Arial"/>
          <w:color w:val="4F4F4F"/>
          <w:shd w:val="clear" w:color="auto" w:fill="FFFFFF"/>
        </w:rPr>
        <w:t>+</w:t>
      </w:r>
      <w:r>
        <w:rPr>
          <w:rFonts w:ascii="仿宋" w:hAnsi="仿宋" w:cs="Arial" w:hint="eastAsia"/>
          <w:color w:val="4F4F4F"/>
          <w:shd w:val="clear" w:color="auto" w:fill="FFFFFF"/>
        </w:rPr>
        <w:t>C</w:t>
      </w:r>
      <w:r>
        <w:rPr>
          <w:rFonts w:ascii="仿宋" w:hAnsi="仿宋" w:cs="Arial" w:hint="eastAsia"/>
          <w:color w:val="4F4F4F"/>
          <w:shd w:val="clear" w:color="auto" w:fill="FFFFFF"/>
        </w:rPr>
        <w:t>即可停止训练，然后输入下述命令保存模型。</w:t>
      </w:r>
    </w:p>
    <w:p w:rsidR="00A91D62" w:rsidRDefault="00A91D62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Consolas"/>
          <w:color w:val="006666"/>
          <w:kern w:val="0"/>
          <w:sz w:val="24"/>
          <w:szCs w:val="19"/>
        </w:rPr>
      </w:pPr>
      <w:r w:rsidRPr="00226590">
        <w:rPr>
          <w:rFonts w:ascii="仿宋" w:eastAsia="宋体" w:hAnsi="仿宋" w:cs="Consolas"/>
          <w:color w:val="006666"/>
          <w:kern w:val="0"/>
          <w:sz w:val="24"/>
          <w:szCs w:val="19"/>
        </w:rPr>
        <w:t xml:space="preserve">python </w:t>
      </w:r>
      <w:r w:rsidR="006B3B00" w:rsidRPr="00226590">
        <w:rPr>
          <w:rFonts w:ascii="仿宋" w:eastAsia="宋体" w:hAnsi="仿宋" w:cs="Consolas"/>
          <w:color w:val="006666"/>
          <w:kern w:val="0"/>
          <w:sz w:val="24"/>
          <w:szCs w:val="19"/>
        </w:rPr>
        <w:t>D:\GitHub\models\research\object_detection\</w:t>
      </w:r>
      <w:r w:rsidRPr="00226590">
        <w:rPr>
          <w:rFonts w:ascii="仿宋" w:eastAsia="宋体" w:hAnsi="仿宋" w:cs="Consolas"/>
          <w:color w:val="006666"/>
          <w:kern w:val="0"/>
          <w:sz w:val="24"/>
          <w:szCs w:val="19"/>
        </w:rPr>
        <w:t>train.py --logtostderr --train_dir=</w:t>
      </w:r>
      <w:r w:rsidR="00E53843" w:rsidRPr="00226590">
        <w:rPr>
          <w:rFonts w:ascii="仿宋" w:eastAsia="宋体" w:hAnsi="仿宋" w:cs="Consolas"/>
          <w:color w:val="006666"/>
          <w:kern w:val="0"/>
          <w:sz w:val="24"/>
          <w:szCs w:val="19"/>
        </w:rPr>
        <w:t>D:\GitHub\my_path\pets</w:t>
      </w:r>
      <w:r w:rsidRPr="00226590">
        <w:rPr>
          <w:rFonts w:ascii="仿宋" w:eastAsia="宋体" w:hAnsi="仿宋" w:cs="Consolas"/>
          <w:color w:val="006666"/>
          <w:kern w:val="0"/>
          <w:sz w:val="24"/>
          <w:szCs w:val="19"/>
        </w:rPr>
        <w:t xml:space="preserve"> --pipeline_config_path=</w:t>
      </w:r>
      <w:r w:rsidR="004C6F6D" w:rsidRPr="00226590">
        <w:rPr>
          <w:rFonts w:ascii="仿宋" w:eastAsia="宋体" w:hAnsi="仿宋" w:cs="Consolas"/>
          <w:color w:val="006666"/>
          <w:kern w:val="0"/>
          <w:sz w:val="24"/>
          <w:szCs w:val="19"/>
        </w:rPr>
        <w:t>D:\GitHub\my_path\pets\</w:t>
      </w:r>
      <w:r w:rsidR="00B80AA9">
        <w:rPr>
          <w:rFonts w:ascii="仿宋" w:eastAsia="宋体" w:hAnsi="仿宋" w:cs="Consolas" w:hint="eastAsia"/>
          <w:color w:val="006666"/>
          <w:kern w:val="0"/>
          <w:sz w:val="24"/>
          <w:szCs w:val="19"/>
        </w:rPr>
        <w:t>pets</w:t>
      </w:r>
      <w:r w:rsidR="00B80AA9">
        <w:rPr>
          <w:rFonts w:ascii="仿宋" w:eastAsia="宋体" w:hAnsi="仿宋" w:cs="Consolas"/>
          <w:color w:val="006666"/>
          <w:kern w:val="0"/>
          <w:sz w:val="24"/>
          <w:szCs w:val="19"/>
        </w:rPr>
        <w:t>_</w:t>
      </w:r>
      <w:r w:rsidR="00C73474" w:rsidRPr="00226590">
        <w:rPr>
          <w:rFonts w:ascii="仿宋" w:eastAsia="宋体" w:hAnsi="仿宋" w:cs="Consolas"/>
          <w:color w:val="006666"/>
          <w:kern w:val="0"/>
          <w:sz w:val="24"/>
          <w:szCs w:val="19"/>
        </w:rPr>
        <w:t>pipeline</w:t>
      </w:r>
      <w:r w:rsidR="004C6F6D" w:rsidRPr="00226590">
        <w:rPr>
          <w:rFonts w:ascii="仿宋" w:eastAsia="宋体" w:hAnsi="仿宋" w:cs="Consolas"/>
          <w:color w:val="006666"/>
          <w:kern w:val="0"/>
          <w:sz w:val="24"/>
          <w:szCs w:val="19"/>
        </w:rPr>
        <w:t>.config</w:t>
      </w:r>
    </w:p>
    <w:p w:rsidR="00E3075D" w:rsidRDefault="00E3075D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Consolas"/>
          <w:color w:val="006666"/>
          <w:kern w:val="0"/>
          <w:sz w:val="24"/>
          <w:szCs w:val="19"/>
        </w:rPr>
      </w:pPr>
    </w:p>
    <w:p w:rsidR="00E3075D" w:rsidRPr="00226590" w:rsidRDefault="00E3075D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Consolas"/>
          <w:color w:val="006666"/>
          <w:kern w:val="0"/>
          <w:sz w:val="24"/>
          <w:szCs w:val="19"/>
        </w:rPr>
      </w:pPr>
    </w:p>
    <w:p w:rsidR="004C6F6D" w:rsidRPr="00226590" w:rsidRDefault="00A05BC0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  <w:r w:rsidRPr="00226590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参数说明：</w:t>
      </w:r>
    </w:p>
    <w:p w:rsidR="00A05BC0" w:rsidRPr="00226590" w:rsidRDefault="00A05BC0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Style w:val="apple-converted-space"/>
          <w:rFonts w:ascii="仿宋" w:eastAsia="宋体" w:hAnsi="仿宋" w:cs="Arial"/>
          <w:color w:val="4F4F4F"/>
          <w:sz w:val="24"/>
          <w:shd w:val="clear" w:color="auto" w:fill="FFFFFF"/>
        </w:rPr>
      </w:pPr>
      <w:r w:rsidRPr="00226590">
        <w:rPr>
          <w:rFonts w:ascii="仿宋" w:eastAsia="宋体" w:hAnsi="仿宋" w:cs="Arial"/>
          <w:color w:val="4F4F4F"/>
          <w:sz w:val="24"/>
          <w:shd w:val="clear" w:color="auto" w:fill="FFFFFF"/>
        </w:rPr>
        <w:t>--train_dir</w:t>
      </w:r>
      <w:r w:rsidRPr="00226590">
        <w:rPr>
          <w:rFonts w:ascii="仿宋" w:eastAsia="宋体" w:hAnsi="仿宋" w:cs="Arial"/>
          <w:color w:val="4F4F4F"/>
          <w:sz w:val="24"/>
          <w:shd w:val="clear" w:color="auto" w:fill="FFFFFF"/>
        </w:rPr>
        <w:t>：模型的</w:t>
      </w:r>
      <w:r w:rsidRPr="00226590">
        <w:rPr>
          <w:rFonts w:ascii="仿宋" w:eastAsia="宋体" w:hAnsi="仿宋" w:cs="Arial"/>
          <w:color w:val="4F4F4F"/>
          <w:sz w:val="24"/>
          <w:shd w:val="clear" w:color="auto" w:fill="FFFFFF"/>
        </w:rPr>
        <w:t>checkpoint</w:t>
      </w:r>
      <w:r w:rsidRPr="00226590">
        <w:rPr>
          <w:rFonts w:ascii="仿宋" w:eastAsia="宋体" w:hAnsi="仿宋" w:cs="Arial"/>
          <w:color w:val="4F4F4F"/>
          <w:sz w:val="24"/>
          <w:shd w:val="clear" w:color="auto" w:fill="FFFFFF"/>
        </w:rPr>
        <w:t>和</w:t>
      </w:r>
      <w:r w:rsidRPr="00226590">
        <w:rPr>
          <w:rFonts w:ascii="仿宋" w:eastAsia="宋体" w:hAnsi="仿宋" w:cs="Arial"/>
          <w:color w:val="4F4F4F"/>
          <w:sz w:val="24"/>
          <w:shd w:val="clear" w:color="auto" w:fill="FFFFFF"/>
        </w:rPr>
        <w:t>summary</w:t>
      </w:r>
      <w:r w:rsidRPr="00226590">
        <w:rPr>
          <w:rFonts w:ascii="仿宋" w:eastAsia="宋体" w:hAnsi="仿宋" w:cs="Arial"/>
          <w:color w:val="4F4F4F"/>
          <w:sz w:val="24"/>
          <w:shd w:val="clear" w:color="auto" w:fill="FFFFFF"/>
        </w:rPr>
        <w:t>都会保存在这个路径下</w:t>
      </w:r>
    </w:p>
    <w:p w:rsidR="00A05BC0" w:rsidRDefault="00A05BC0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  <w:r w:rsidRPr="00226590">
        <w:rPr>
          <w:rFonts w:ascii="仿宋" w:eastAsia="宋体" w:hAnsi="仿宋" w:cs="Arial"/>
          <w:color w:val="4F4F4F"/>
          <w:sz w:val="24"/>
          <w:shd w:val="clear" w:color="auto" w:fill="FFFFFF"/>
        </w:rPr>
        <w:t>--pipeline_config_path</w:t>
      </w:r>
      <w:r w:rsidRPr="00226590">
        <w:rPr>
          <w:rFonts w:ascii="仿宋" w:eastAsia="宋体" w:hAnsi="仿宋" w:cs="Arial"/>
          <w:color w:val="4F4F4F"/>
          <w:sz w:val="24"/>
          <w:shd w:val="clear" w:color="auto" w:fill="FFFFFF"/>
        </w:rPr>
        <w:t>：上一步的配置文件</w:t>
      </w:r>
    </w:p>
    <w:p w:rsidR="00E249C2" w:rsidRDefault="00E249C2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</w:p>
    <w:p w:rsidR="00D10B43" w:rsidRDefault="00D10B43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</w:p>
    <w:p w:rsidR="00D10B43" w:rsidRPr="00E249C2" w:rsidRDefault="00E249C2" w:rsidP="00E249C2">
      <w:pPr>
        <w:pStyle w:val="2"/>
        <w:spacing w:line="360" w:lineRule="auto"/>
        <w:ind w:firstLineChars="200" w:firstLine="482"/>
        <w:rPr>
          <w:rFonts w:ascii="黑体" w:eastAsia="黑体" w:hAnsi="黑体"/>
          <w:sz w:val="24"/>
          <w:szCs w:val="28"/>
        </w:rPr>
      </w:pPr>
      <w:r w:rsidRPr="00E249C2">
        <w:rPr>
          <w:rFonts w:ascii="黑体" w:eastAsia="黑体" w:hAnsi="黑体" w:hint="eastAsia"/>
          <w:sz w:val="24"/>
          <w:szCs w:val="28"/>
        </w:rPr>
        <w:t>7</w:t>
      </w:r>
      <w:r w:rsidRPr="00E249C2">
        <w:rPr>
          <w:rFonts w:ascii="黑体" w:eastAsia="黑体" w:hAnsi="黑体"/>
          <w:sz w:val="24"/>
          <w:szCs w:val="28"/>
        </w:rPr>
        <w:t xml:space="preserve">.4 </w:t>
      </w:r>
      <w:r w:rsidRPr="00E249C2">
        <w:rPr>
          <w:rFonts w:ascii="黑体" w:eastAsia="黑体" w:hAnsi="黑体" w:hint="eastAsia"/>
          <w:sz w:val="24"/>
          <w:szCs w:val="28"/>
        </w:rPr>
        <w:t>模型</w:t>
      </w:r>
      <w:r w:rsidR="001D3745">
        <w:rPr>
          <w:rFonts w:ascii="黑体" w:eastAsia="黑体" w:hAnsi="黑体" w:hint="eastAsia"/>
          <w:sz w:val="24"/>
          <w:szCs w:val="28"/>
        </w:rPr>
        <w:t>暂停与</w:t>
      </w:r>
      <w:r w:rsidRPr="00E249C2">
        <w:rPr>
          <w:rFonts w:ascii="黑体" w:eastAsia="黑体" w:hAnsi="黑体" w:hint="eastAsia"/>
          <w:sz w:val="24"/>
          <w:szCs w:val="28"/>
        </w:rPr>
        <w:t>继续</w:t>
      </w:r>
    </w:p>
    <w:p w:rsidR="00B10C09" w:rsidRDefault="00E249C2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保存</w:t>
      </w: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5</w:t>
      </w:r>
      <w:r>
        <w:rPr>
          <w:rFonts w:ascii="仿宋" w:eastAsia="宋体" w:hAnsi="仿宋" w:cs="Arial"/>
          <w:color w:val="4F4F4F"/>
          <w:sz w:val="24"/>
          <w:shd w:val="clear" w:color="auto" w:fill="FFFFFF"/>
        </w:rPr>
        <w:t>8175</w:t>
      </w:r>
      <w:r w:rsidR="00FE1666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（训练次数）</w:t>
      </w: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相关的训练结果，并去掉</w:t>
      </w: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5</w:t>
      </w:r>
      <w:r>
        <w:rPr>
          <w:rFonts w:ascii="仿宋" w:eastAsia="宋体" w:hAnsi="仿宋" w:cs="Arial"/>
          <w:color w:val="4F4F4F"/>
          <w:sz w:val="24"/>
          <w:shd w:val="clear" w:color="auto" w:fill="FFFFFF"/>
        </w:rPr>
        <w:t>8175</w:t>
      </w: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标记，如图所示：</w:t>
      </w:r>
    </w:p>
    <w:p w:rsidR="00E249C2" w:rsidRDefault="00E249C2" w:rsidP="00226590">
      <w:pPr>
        <w:autoSpaceDE w:val="0"/>
        <w:autoSpaceDN w:val="0"/>
        <w:adjustRightInd w:val="0"/>
        <w:spacing w:line="360" w:lineRule="auto"/>
        <w:ind w:firstLineChars="200" w:firstLine="32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16"/>
          <w:szCs w:val="16"/>
          <w:lang w:val="zh-CN"/>
        </w:rPr>
        <w:lastRenderedPageBreak/>
        <w:drawing>
          <wp:inline distT="0" distB="0" distL="0" distR="0">
            <wp:extent cx="5759450" cy="14304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3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C2" w:rsidRDefault="00E249C2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</w:p>
    <w:p w:rsidR="00E249C2" w:rsidRDefault="00E249C2" w:rsidP="0022659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然后将</w:t>
      </w: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check</w:t>
      </w:r>
      <w:r>
        <w:rPr>
          <w:rFonts w:ascii="仿宋" w:eastAsia="宋体" w:hAnsi="仿宋" w:cs="Arial"/>
          <w:color w:val="4F4F4F"/>
          <w:sz w:val="24"/>
          <w:shd w:val="clear" w:color="auto" w:fill="FFFFFF"/>
        </w:rPr>
        <w:t>point</w:t>
      </w: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置空：</w:t>
      </w:r>
    </w:p>
    <w:p w:rsidR="00E249C2" w:rsidRPr="00E249C2" w:rsidRDefault="00E249C2" w:rsidP="00E249C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  <w:r w:rsidRPr="00E249C2">
        <w:rPr>
          <w:rFonts w:ascii="仿宋" w:eastAsia="宋体" w:hAnsi="仿宋" w:cs="Arial"/>
          <w:color w:val="4F4F4F"/>
          <w:sz w:val="24"/>
          <w:shd w:val="clear" w:color="auto" w:fill="FFFFFF"/>
        </w:rPr>
        <w:t>model_checkpoint_path: "model.ckpt"</w:t>
      </w:r>
    </w:p>
    <w:p w:rsidR="00E249C2" w:rsidRDefault="00E249C2" w:rsidP="00E249C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  <w:r w:rsidRPr="00E249C2">
        <w:rPr>
          <w:rFonts w:ascii="仿宋" w:eastAsia="宋体" w:hAnsi="仿宋" w:cs="Arial"/>
          <w:color w:val="4F4F4F"/>
          <w:sz w:val="24"/>
          <w:shd w:val="clear" w:color="auto" w:fill="FFFFFF"/>
        </w:rPr>
        <w:t>all_model_checkpoint_paths: "model.ckpt"</w:t>
      </w:r>
    </w:p>
    <w:p w:rsidR="00E249C2" w:rsidRDefault="0092277C" w:rsidP="00E249C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按</w:t>
      </w: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Ctrl</w:t>
      </w:r>
      <w:r>
        <w:rPr>
          <w:rFonts w:ascii="仿宋" w:eastAsia="宋体" w:hAnsi="仿宋" w:cs="Arial"/>
          <w:color w:val="4F4F4F"/>
          <w:sz w:val="24"/>
          <w:shd w:val="clear" w:color="auto" w:fill="FFFFFF"/>
        </w:rPr>
        <w:t>+</w:t>
      </w: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C</w:t>
      </w:r>
      <w:r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可停止训练，</w:t>
      </w:r>
      <w:r w:rsidR="00E249C2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下一次训练可以从</w:t>
      </w:r>
      <w:r w:rsidR="00E249C2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5</w:t>
      </w:r>
      <w:r w:rsidR="00E249C2">
        <w:rPr>
          <w:rFonts w:ascii="仿宋" w:eastAsia="宋体" w:hAnsi="仿宋" w:cs="Arial"/>
          <w:color w:val="4F4F4F"/>
          <w:sz w:val="24"/>
          <w:shd w:val="clear" w:color="auto" w:fill="FFFFFF"/>
        </w:rPr>
        <w:t>8175</w:t>
      </w:r>
      <w:r w:rsidR="00E249C2">
        <w:rPr>
          <w:rFonts w:ascii="仿宋" w:eastAsia="宋体" w:hAnsi="仿宋" w:cs="Arial" w:hint="eastAsia"/>
          <w:color w:val="4F4F4F"/>
          <w:sz w:val="24"/>
          <w:shd w:val="clear" w:color="auto" w:fill="FFFFFF"/>
        </w:rPr>
        <w:t>开始。</w:t>
      </w:r>
    </w:p>
    <w:p w:rsidR="00E249C2" w:rsidRDefault="00E249C2" w:rsidP="00E249C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</w:p>
    <w:p w:rsidR="00E249C2" w:rsidRDefault="00E249C2" w:rsidP="00E249C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hd w:val="clear" w:color="auto" w:fill="FFFFFF"/>
        </w:rPr>
      </w:pPr>
    </w:p>
    <w:p w:rsidR="00E87928" w:rsidRPr="00336C38" w:rsidRDefault="006C7E75" w:rsidP="00336C38">
      <w:pPr>
        <w:pStyle w:val="2"/>
        <w:spacing w:line="360" w:lineRule="auto"/>
        <w:ind w:firstLineChars="200" w:firstLine="482"/>
        <w:rPr>
          <w:rFonts w:ascii="黑体" w:eastAsia="黑体" w:hAnsi="黑体"/>
          <w:sz w:val="24"/>
          <w:szCs w:val="28"/>
        </w:rPr>
      </w:pPr>
      <w:r w:rsidRPr="00336C38">
        <w:rPr>
          <w:rFonts w:ascii="黑体" w:eastAsia="黑体" w:hAnsi="黑体" w:hint="eastAsia"/>
          <w:sz w:val="24"/>
          <w:szCs w:val="28"/>
        </w:rPr>
        <w:t>7</w:t>
      </w:r>
      <w:r w:rsidRPr="00336C38">
        <w:rPr>
          <w:rFonts w:ascii="黑体" w:eastAsia="黑体" w:hAnsi="黑体"/>
          <w:sz w:val="24"/>
          <w:szCs w:val="28"/>
        </w:rPr>
        <w:t>.</w:t>
      </w:r>
      <w:r w:rsidR="00E249C2">
        <w:rPr>
          <w:rFonts w:ascii="黑体" w:eastAsia="黑体" w:hAnsi="黑体"/>
          <w:sz w:val="24"/>
          <w:szCs w:val="28"/>
        </w:rPr>
        <w:t>5</w:t>
      </w:r>
      <w:r w:rsidRPr="00336C38">
        <w:rPr>
          <w:rFonts w:ascii="黑体" w:eastAsia="黑体" w:hAnsi="黑体"/>
          <w:sz w:val="24"/>
          <w:szCs w:val="28"/>
        </w:rPr>
        <w:t xml:space="preserve"> </w:t>
      </w:r>
      <w:r w:rsidRPr="00336C38">
        <w:rPr>
          <w:rFonts w:ascii="黑体" w:eastAsia="黑体" w:hAnsi="黑体" w:hint="eastAsia"/>
          <w:sz w:val="24"/>
          <w:szCs w:val="28"/>
        </w:rPr>
        <w:t>模型导出</w:t>
      </w:r>
    </w:p>
    <w:p w:rsidR="006C7E75" w:rsidRDefault="006C7E75" w:rsidP="006C7E7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Consolas"/>
          <w:color w:val="006666"/>
          <w:kern w:val="0"/>
          <w:sz w:val="24"/>
          <w:szCs w:val="19"/>
        </w:rPr>
      </w:pPr>
      <w:r w:rsidRPr="006C7E75">
        <w:rPr>
          <w:rFonts w:ascii="仿宋" w:eastAsia="宋体" w:hAnsi="仿宋" w:cs="Consolas"/>
          <w:color w:val="006666"/>
          <w:kern w:val="0"/>
          <w:sz w:val="24"/>
          <w:szCs w:val="19"/>
        </w:rPr>
        <w:t xml:space="preserve">python </w:t>
      </w:r>
      <w:r w:rsidR="002366DE" w:rsidRPr="002366DE">
        <w:rPr>
          <w:rFonts w:ascii="仿宋" w:eastAsia="宋体" w:hAnsi="仿宋" w:cs="Consolas"/>
          <w:color w:val="006666"/>
          <w:kern w:val="0"/>
          <w:sz w:val="24"/>
          <w:szCs w:val="19"/>
        </w:rPr>
        <w:t>D:\GitHub\models\research\object_detection\export_inference_graph.py</w:t>
      </w:r>
      <w:r w:rsidRPr="006C7E75">
        <w:rPr>
          <w:rFonts w:ascii="仿宋" w:eastAsia="宋体" w:hAnsi="仿宋" w:cs="Consolas"/>
          <w:color w:val="006666"/>
          <w:kern w:val="0"/>
          <w:sz w:val="24"/>
          <w:szCs w:val="19"/>
        </w:rPr>
        <w:t xml:space="preserve"> --input_type image_tensor</w:t>
      </w:r>
      <w:r>
        <w:rPr>
          <w:rFonts w:ascii="仿宋" w:eastAsia="宋体" w:hAnsi="仿宋" w:cs="Consolas" w:hint="eastAsia"/>
          <w:color w:val="006666"/>
          <w:kern w:val="0"/>
          <w:sz w:val="24"/>
          <w:szCs w:val="19"/>
        </w:rPr>
        <w:t xml:space="preserve"> </w:t>
      </w:r>
      <w:r w:rsidRPr="006C7E75">
        <w:rPr>
          <w:rFonts w:ascii="仿宋" w:eastAsia="宋体" w:hAnsi="仿宋" w:cs="Consolas"/>
          <w:color w:val="006666"/>
          <w:kern w:val="0"/>
          <w:sz w:val="24"/>
          <w:szCs w:val="19"/>
        </w:rPr>
        <w:t>--pipeline_config_path D:\GitHub\my_path\pets</w:t>
      </w:r>
      <w:r>
        <w:rPr>
          <w:rFonts w:ascii="仿宋" w:eastAsia="宋体" w:hAnsi="仿宋" w:cs="Consolas"/>
          <w:color w:val="006666"/>
          <w:kern w:val="0"/>
          <w:sz w:val="24"/>
          <w:szCs w:val="19"/>
        </w:rPr>
        <w:t>\</w:t>
      </w:r>
      <w:r w:rsidRPr="006C7E75">
        <w:rPr>
          <w:rFonts w:ascii="仿宋" w:eastAsia="宋体" w:hAnsi="仿宋" w:cs="Consolas"/>
          <w:color w:val="006666"/>
          <w:kern w:val="0"/>
          <w:sz w:val="24"/>
          <w:szCs w:val="19"/>
        </w:rPr>
        <w:t>pets_pipeline.config</w:t>
      </w:r>
      <w:r>
        <w:rPr>
          <w:rFonts w:ascii="仿宋" w:eastAsia="宋体" w:hAnsi="仿宋" w:cs="Consolas"/>
          <w:color w:val="006666"/>
          <w:kern w:val="0"/>
          <w:sz w:val="24"/>
          <w:szCs w:val="19"/>
        </w:rPr>
        <w:t xml:space="preserve"> </w:t>
      </w:r>
      <w:r w:rsidRPr="006C7E75">
        <w:rPr>
          <w:rFonts w:ascii="仿宋" w:eastAsia="宋体" w:hAnsi="仿宋" w:cs="Consolas"/>
          <w:color w:val="006666"/>
          <w:kern w:val="0"/>
          <w:sz w:val="24"/>
          <w:szCs w:val="19"/>
        </w:rPr>
        <w:t>--trained_checkpoint_prefix D:\GitHub\my_path\pets</w:t>
      </w:r>
      <w:r>
        <w:rPr>
          <w:rFonts w:ascii="仿宋" w:eastAsia="宋体" w:hAnsi="仿宋" w:cs="Consolas"/>
          <w:color w:val="006666"/>
          <w:kern w:val="0"/>
          <w:sz w:val="24"/>
          <w:szCs w:val="19"/>
        </w:rPr>
        <w:t>\</w:t>
      </w:r>
      <w:r w:rsidR="005D2FB6" w:rsidRPr="005D2FB6">
        <w:rPr>
          <w:rFonts w:ascii="仿宋" w:eastAsia="宋体" w:hAnsi="仿宋" w:cs="Consolas"/>
          <w:color w:val="006666"/>
          <w:kern w:val="0"/>
          <w:sz w:val="24"/>
          <w:szCs w:val="19"/>
        </w:rPr>
        <w:t>model.ckpt-58175</w:t>
      </w:r>
      <w:r w:rsidR="009E3A38">
        <w:rPr>
          <w:rFonts w:ascii="仿宋" w:eastAsia="宋体" w:hAnsi="仿宋" w:cs="Consolas"/>
          <w:color w:val="006666"/>
          <w:kern w:val="0"/>
          <w:sz w:val="24"/>
          <w:szCs w:val="19"/>
        </w:rPr>
        <w:t xml:space="preserve"> </w:t>
      </w:r>
      <w:r w:rsidRPr="006C7E75">
        <w:rPr>
          <w:rFonts w:ascii="仿宋" w:eastAsia="宋体" w:hAnsi="仿宋" w:cs="Consolas"/>
          <w:color w:val="006666"/>
          <w:kern w:val="0"/>
          <w:sz w:val="24"/>
          <w:szCs w:val="19"/>
        </w:rPr>
        <w:t>--output_directory D:\GitHub\my_path\pets\output</w:t>
      </w:r>
    </w:p>
    <w:p w:rsidR="007B6BDB" w:rsidRDefault="007B6BDB" w:rsidP="006C7E7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Consolas"/>
          <w:kern w:val="0"/>
          <w:sz w:val="24"/>
          <w:szCs w:val="19"/>
        </w:rPr>
      </w:pPr>
      <w:r w:rsidRPr="007B6BDB">
        <w:rPr>
          <w:rFonts w:ascii="仿宋" w:eastAsia="宋体" w:hAnsi="仿宋" w:cs="Consolas" w:hint="eastAsia"/>
          <w:kern w:val="0"/>
          <w:sz w:val="24"/>
          <w:szCs w:val="19"/>
        </w:rPr>
        <w:t>其中</w:t>
      </w:r>
      <w:r w:rsidRPr="007B6BDB">
        <w:rPr>
          <w:rFonts w:ascii="仿宋" w:eastAsia="宋体" w:hAnsi="仿宋" w:cs="Consolas" w:hint="eastAsia"/>
          <w:kern w:val="0"/>
          <w:sz w:val="24"/>
          <w:szCs w:val="19"/>
        </w:rPr>
        <w:t>5</w:t>
      </w:r>
      <w:r w:rsidRPr="007B6BDB">
        <w:rPr>
          <w:rFonts w:ascii="仿宋" w:eastAsia="宋体" w:hAnsi="仿宋" w:cs="Consolas"/>
          <w:kern w:val="0"/>
          <w:sz w:val="24"/>
          <w:szCs w:val="19"/>
        </w:rPr>
        <w:t>8175</w:t>
      </w:r>
      <w:r w:rsidRPr="007B6BDB">
        <w:rPr>
          <w:rFonts w:ascii="仿宋" w:eastAsia="宋体" w:hAnsi="仿宋" w:cs="Consolas" w:hint="eastAsia"/>
          <w:kern w:val="0"/>
          <w:sz w:val="24"/>
          <w:szCs w:val="19"/>
        </w:rPr>
        <w:t>代表训练次数。</w:t>
      </w:r>
      <w:r w:rsidR="008F6E3F">
        <w:rPr>
          <w:rFonts w:ascii="仿宋" w:eastAsia="宋体" w:hAnsi="仿宋" w:cs="Consolas" w:hint="eastAsia"/>
          <w:kern w:val="0"/>
          <w:sz w:val="24"/>
          <w:szCs w:val="19"/>
        </w:rPr>
        <w:t>执行完上述语句后：</w:t>
      </w:r>
    </w:p>
    <w:p w:rsidR="008F6E3F" w:rsidRPr="007B6BDB" w:rsidRDefault="008F6E3F" w:rsidP="006C7E75">
      <w:pPr>
        <w:autoSpaceDE w:val="0"/>
        <w:autoSpaceDN w:val="0"/>
        <w:adjustRightInd w:val="0"/>
        <w:spacing w:line="360" w:lineRule="auto"/>
        <w:ind w:firstLineChars="200" w:firstLine="320"/>
        <w:jc w:val="left"/>
        <w:rPr>
          <w:rFonts w:ascii="仿宋" w:eastAsia="宋体" w:hAnsi="仿宋" w:cs="Consolas"/>
          <w:kern w:val="0"/>
          <w:sz w:val="24"/>
          <w:szCs w:val="19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16"/>
          <w:szCs w:val="16"/>
          <w:lang w:val="zh-CN"/>
        </w:rPr>
        <w:drawing>
          <wp:inline distT="0" distB="0" distL="0" distR="0">
            <wp:extent cx="5759450" cy="206900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A7A" w:rsidRDefault="00804A7A" w:rsidP="006C7E7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Consolas"/>
          <w:color w:val="006666"/>
          <w:kern w:val="0"/>
          <w:sz w:val="24"/>
          <w:szCs w:val="19"/>
        </w:rPr>
      </w:pPr>
    </w:p>
    <w:p w:rsidR="00804A7A" w:rsidRPr="006C7E75" w:rsidRDefault="00804A7A" w:rsidP="006C7E7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" w:eastAsia="宋体" w:hAnsi="仿宋" w:cs="Consolas"/>
          <w:color w:val="006666"/>
          <w:kern w:val="0"/>
          <w:sz w:val="24"/>
          <w:szCs w:val="19"/>
        </w:rPr>
      </w:pPr>
    </w:p>
    <w:p w:rsidR="00605DD5" w:rsidRPr="00226590" w:rsidRDefault="00605DD5" w:rsidP="0022659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仿宋" w:hAnsi="仿宋" w:cs="Arial"/>
          <w:color w:val="4F4F4F"/>
          <w:shd w:val="clear" w:color="auto" w:fill="FFFFFF"/>
        </w:rPr>
      </w:pPr>
      <w:r w:rsidRPr="00226590">
        <w:rPr>
          <w:rFonts w:ascii="仿宋" w:hAnsi="仿宋" w:cs="Arial" w:hint="eastAsia"/>
          <w:color w:val="4F4F4F"/>
          <w:shd w:val="clear" w:color="auto" w:fill="FFFFFF"/>
        </w:rPr>
        <w:lastRenderedPageBreak/>
        <w:t>参考文献：</w:t>
      </w:r>
    </w:p>
    <w:p w:rsidR="00605DD5" w:rsidRPr="00226590" w:rsidRDefault="00605DD5" w:rsidP="00226590">
      <w:pPr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</w:pP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1</w:t>
      </w:r>
      <w:r w:rsidRPr="00226590"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  <w:t xml:space="preserve"> 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CSDN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：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TensorFlow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在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windows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上安装与简单示例，</w:t>
      </w:r>
      <w:hyperlink r:id="rId31" w:history="1">
        <w:r w:rsidRPr="00226590">
          <w:rPr>
            <w:rFonts w:ascii="仿宋" w:eastAsia="宋体" w:hAnsi="仿宋" w:cs="Arial"/>
            <w:color w:val="4F4F4F"/>
            <w:sz w:val="24"/>
            <w:shd w:val="clear" w:color="auto" w:fill="FFFFFF"/>
          </w:rPr>
          <w:t>https://blog.csdn.net/darlingwood2013/article/details/60322258</w:t>
        </w:r>
      </w:hyperlink>
    </w:p>
    <w:p w:rsidR="00605DD5" w:rsidRPr="00226590" w:rsidRDefault="00605DD5" w:rsidP="00226590">
      <w:pPr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</w:pP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2</w:t>
      </w:r>
      <w:r w:rsidR="00E93345" w:rsidRPr="00226590"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  <w:t xml:space="preserve"> </w:t>
      </w:r>
      <w:r w:rsidR="00506EB3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CSDN</w:t>
      </w:r>
      <w:r w:rsidR="00506EB3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：【</w:t>
      </w:r>
      <w:r w:rsidR="00506EB3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TensorFlow</w:t>
      </w:r>
      <w:r w:rsidR="00506EB3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】</w:t>
      </w:r>
      <w:r w:rsidR="00506EB3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 xml:space="preserve">Windows10 64 </w:t>
      </w:r>
      <w:r w:rsidR="00506EB3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位下安装</w:t>
      </w:r>
      <w:r w:rsidR="00506EB3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 xml:space="preserve"> TensorFlow - </w:t>
      </w:r>
      <w:r w:rsidR="00506EB3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官方原生支持，</w:t>
      </w:r>
      <w:hyperlink r:id="rId32" w:history="1">
        <w:r w:rsidR="00506EB3" w:rsidRPr="00226590">
          <w:rPr>
            <w:rFonts w:ascii="仿宋" w:eastAsia="宋体" w:hAnsi="仿宋" w:cs="Arial"/>
            <w:color w:val="4F4F4F"/>
            <w:sz w:val="24"/>
            <w:shd w:val="clear" w:color="auto" w:fill="FFFFFF"/>
          </w:rPr>
          <w:t>https://blog.csdn.net/u010099080/article/details/53418159</w:t>
        </w:r>
      </w:hyperlink>
    </w:p>
    <w:p w:rsidR="00F323AB" w:rsidRPr="00226590" w:rsidRDefault="00506EB3" w:rsidP="00226590">
      <w:pPr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</w:pP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3</w:t>
      </w:r>
      <w:r w:rsidRPr="00226590"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  <w:t xml:space="preserve"> </w:t>
      </w:r>
      <w:r w:rsidR="00F323AB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CSDN</w:t>
      </w:r>
      <w:r w:rsidR="00F323AB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：</w:t>
      </w:r>
      <w:r w:rsidR="00F323AB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TensorFlow</w:t>
      </w:r>
      <w:r w:rsidR="00F323AB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在</w:t>
      </w:r>
      <w:r w:rsidR="00F323AB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windows</w:t>
      </w:r>
      <w:r w:rsidR="00F323AB"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上安装与简单示例，</w:t>
      </w:r>
      <w:hyperlink r:id="rId33" w:history="1">
        <w:r w:rsidR="00F323AB" w:rsidRPr="00226590">
          <w:rPr>
            <w:rFonts w:ascii="仿宋" w:eastAsia="宋体" w:hAnsi="仿宋"/>
            <w:color w:val="4F4F4F"/>
            <w:sz w:val="24"/>
          </w:rPr>
          <w:t>https://blog.csdn.net/darlingwood2013/article/details/60322258</w:t>
        </w:r>
      </w:hyperlink>
    </w:p>
    <w:p w:rsidR="003C49A6" w:rsidRPr="00226590" w:rsidRDefault="003C49A6" w:rsidP="00226590">
      <w:pPr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</w:pP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4</w:t>
      </w:r>
      <w:r w:rsidRPr="00226590"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  <w:t xml:space="preserve"> 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CSDN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：</w:t>
      </w:r>
      <w:hyperlink r:id="rId34" w:history="1">
        <w:r w:rsidRPr="00226590">
          <w:rPr>
            <w:rFonts w:ascii="仿宋" w:eastAsia="宋体" w:hAnsi="仿宋" w:cs="Arial"/>
            <w:color w:val="4F4F4F"/>
            <w:sz w:val="24"/>
            <w:szCs w:val="21"/>
          </w:rPr>
          <w:t>Win10</w:t>
        </w:r>
        <w:r w:rsidRPr="00226590">
          <w:rPr>
            <w:rFonts w:ascii="仿宋" w:eastAsia="宋体" w:hAnsi="仿宋" w:cs="Arial"/>
            <w:color w:val="4F4F4F"/>
            <w:sz w:val="24"/>
            <w:szCs w:val="21"/>
          </w:rPr>
          <w:t>使用</w:t>
        </w:r>
        <w:r w:rsidRPr="00226590">
          <w:rPr>
            <w:rFonts w:ascii="仿宋" w:eastAsia="宋体" w:hAnsi="仿宋" w:cs="Arial"/>
            <w:color w:val="4F4F4F"/>
            <w:sz w:val="24"/>
            <w:szCs w:val="21"/>
          </w:rPr>
          <w:t>TensorFlow</w:t>
        </w:r>
        <w:r w:rsidRPr="00226590">
          <w:rPr>
            <w:rFonts w:ascii="仿宋" w:eastAsia="宋体" w:hAnsi="仿宋" w:cs="Arial"/>
            <w:color w:val="4F4F4F"/>
            <w:sz w:val="24"/>
            <w:szCs w:val="21"/>
          </w:rPr>
          <w:t>调用</w:t>
        </w:r>
        <w:r w:rsidRPr="00226590">
          <w:rPr>
            <w:rFonts w:ascii="仿宋" w:eastAsia="宋体" w:hAnsi="仿宋" w:cs="Arial"/>
            <w:color w:val="4F4F4F"/>
            <w:sz w:val="24"/>
            <w:szCs w:val="21"/>
          </w:rPr>
          <w:t>object_detection API</w:t>
        </w:r>
      </w:hyperlink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，</w:t>
      </w:r>
      <w:hyperlink r:id="rId35" w:history="1">
        <w:r w:rsidRPr="00226590">
          <w:rPr>
            <w:rFonts w:ascii="仿宋" w:eastAsia="宋体" w:hAnsi="仿宋" w:cs="Arial"/>
            <w:color w:val="4F4F4F"/>
            <w:sz w:val="24"/>
            <w:szCs w:val="21"/>
            <w:shd w:val="clear" w:color="auto" w:fill="FFFFFF"/>
          </w:rPr>
          <w:t>https://blog.csdn.net/zlase/article/details/78734138</w:t>
        </w:r>
      </w:hyperlink>
    </w:p>
    <w:p w:rsidR="003C49A6" w:rsidRPr="00226590" w:rsidRDefault="00225F10" w:rsidP="00226590">
      <w:pPr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</w:pP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5</w:t>
      </w:r>
      <w:r w:rsidRPr="00226590"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  <w:t xml:space="preserve"> 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CSDN</w:t>
      </w:r>
      <w:r w:rsidRPr="00226590"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  <w:t>: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 xml:space="preserve"> tensorflow 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轻松实现自己的目标检测</w:t>
      </w:r>
      <w:r w:rsidRPr="00226590">
        <w:rPr>
          <w:rFonts w:ascii="仿宋" w:eastAsia="宋体" w:hAnsi="仿宋" w:cs="Arial" w:hint="eastAsia"/>
          <w:color w:val="4F4F4F"/>
          <w:sz w:val="24"/>
          <w:szCs w:val="21"/>
          <w:shd w:val="clear" w:color="auto" w:fill="FFFFFF"/>
        </w:rPr>
        <w:t>,</w:t>
      </w:r>
      <w:r w:rsidRPr="00226590"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  <w:t xml:space="preserve"> </w:t>
      </w:r>
      <w:hyperlink r:id="rId36" w:history="1">
        <w:r w:rsidRPr="00226590">
          <w:rPr>
            <w:rStyle w:val="a5"/>
            <w:rFonts w:ascii="仿宋" w:eastAsia="宋体" w:hAnsi="仿宋" w:cs="Arial"/>
            <w:sz w:val="24"/>
            <w:szCs w:val="21"/>
            <w:shd w:val="clear" w:color="auto" w:fill="FFFFFF"/>
          </w:rPr>
          <w:t>https://blog.csdn.net/wangjian1204/article/details/79124018</w:t>
        </w:r>
      </w:hyperlink>
    </w:p>
    <w:p w:rsidR="00225F10" w:rsidRPr="00226590" w:rsidRDefault="00225F10" w:rsidP="00226590">
      <w:pPr>
        <w:spacing w:line="360" w:lineRule="auto"/>
        <w:ind w:firstLineChars="200" w:firstLine="480"/>
        <w:jc w:val="left"/>
        <w:rPr>
          <w:rFonts w:ascii="仿宋" w:eastAsia="宋体" w:hAnsi="仿宋" w:cs="Arial"/>
          <w:color w:val="4F4F4F"/>
          <w:sz w:val="24"/>
          <w:szCs w:val="21"/>
          <w:shd w:val="clear" w:color="auto" w:fill="FFFFFF"/>
        </w:rPr>
      </w:pPr>
    </w:p>
    <w:sectPr w:rsidR="00225F10" w:rsidRPr="00226590" w:rsidSect="00713429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D5D01"/>
    <w:multiLevelType w:val="multilevel"/>
    <w:tmpl w:val="5E02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31BE8"/>
    <w:multiLevelType w:val="multilevel"/>
    <w:tmpl w:val="A22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67747"/>
    <w:multiLevelType w:val="multilevel"/>
    <w:tmpl w:val="74EA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06F84"/>
    <w:multiLevelType w:val="multilevel"/>
    <w:tmpl w:val="CA38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423D4"/>
    <w:multiLevelType w:val="multilevel"/>
    <w:tmpl w:val="7A3C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0A"/>
    <w:rsid w:val="000E2A67"/>
    <w:rsid w:val="001075F6"/>
    <w:rsid w:val="00157338"/>
    <w:rsid w:val="001612C7"/>
    <w:rsid w:val="001C3ABF"/>
    <w:rsid w:val="001D3745"/>
    <w:rsid w:val="001E190A"/>
    <w:rsid w:val="00225F10"/>
    <w:rsid w:val="00226590"/>
    <w:rsid w:val="002366DE"/>
    <w:rsid w:val="00246141"/>
    <w:rsid w:val="00282236"/>
    <w:rsid w:val="0029208B"/>
    <w:rsid w:val="002A160B"/>
    <w:rsid w:val="002B0702"/>
    <w:rsid w:val="002C2493"/>
    <w:rsid w:val="00336C38"/>
    <w:rsid w:val="00346B21"/>
    <w:rsid w:val="003C49A6"/>
    <w:rsid w:val="003F7887"/>
    <w:rsid w:val="00404FFB"/>
    <w:rsid w:val="004164F2"/>
    <w:rsid w:val="00416C9D"/>
    <w:rsid w:val="004A6333"/>
    <w:rsid w:val="004C6F6D"/>
    <w:rsid w:val="004D142E"/>
    <w:rsid w:val="004D3E3D"/>
    <w:rsid w:val="004F46EB"/>
    <w:rsid w:val="00506EB3"/>
    <w:rsid w:val="00537D06"/>
    <w:rsid w:val="00581AE6"/>
    <w:rsid w:val="005D2FB6"/>
    <w:rsid w:val="00605DD5"/>
    <w:rsid w:val="006100B0"/>
    <w:rsid w:val="006803B5"/>
    <w:rsid w:val="00685E53"/>
    <w:rsid w:val="006A630F"/>
    <w:rsid w:val="006B3B00"/>
    <w:rsid w:val="006C7E75"/>
    <w:rsid w:val="00700284"/>
    <w:rsid w:val="00705F8A"/>
    <w:rsid w:val="00713429"/>
    <w:rsid w:val="00736D57"/>
    <w:rsid w:val="00792C6B"/>
    <w:rsid w:val="007B6BDB"/>
    <w:rsid w:val="007C3E37"/>
    <w:rsid w:val="007D123E"/>
    <w:rsid w:val="007E4EE3"/>
    <w:rsid w:val="00804A7A"/>
    <w:rsid w:val="00861BE5"/>
    <w:rsid w:val="008F5130"/>
    <w:rsid w:val="008F6E3F"/>
    <w:rsid w:val="0092277C"/>
    <w:rsid w:val="00922FDA"/>
    <w:rsid w:val="009819BF"/>
    <w:rsid w:val="009E3A38"/>
    <w:rsid w:val="00A05BC0"/>
    <w:rsid w:val="00A10A70"/>
    <w:rsid w:val="00A3537F"/>
    <w:rsid w:val="00A400C9"/>
    <w:rsid w:val="00A61DBE"/>
    <w:rsid w:val="00A76F3A"/>
    <w:rsid w:val="00A91D62"/>
    <w:rsid w:val="00A91E4B"/>
    <w:rsid w:val="00B10C09"/>
    <w:rsid w:val="00B80AA9"/>
    <w:rsid w:val="00C73474"/>
    <w:rsid w:val="00C7567F"/>
    <w:rsid w:val="00C77445"/>
    <w:rsid w:val="00CD6771"/>
    <w:rsid w:val="00D10B43"/>
    <w:rsid w:val="00D27D11"/>
    <w:rsid w:val="00D85501"/>
    <w:rsid w:val="00DB40F8"/>
    <w:rsid w:val="00DD64C3"/>
    <w:rsid w:val="00E12738"/>
    <w:rsid w:val="00E249C2"/>
    <w:rsid w:val="00E3075D"/>
    <w:rsid w:val="00E41006"/>
    <w:rsid w:val="00E53843"/>
    <w:rsid w:val="00E844EF"/>
    <w:rsid w:val="00E87928"/>
    <w:rsid w:val="00E93345"/>
    <w:rsid w:val="00EC398F"/>
    <w:rsid w:val="00EE23E1"/>
    <w:rsid w:val="00F323AB"/>
    <w:rsid w:val="00FD62E6"/>
    <w:rsid w:val="00FD6A4A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CD9B"/>
  <w15:chartTrackingRefBased/>
  <w15:docId w15:val="{84581534-D7DF-4C63-A092-12D79283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D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190A"/>
    <w:rPr>
      <w:b/>
      <w:bCs/>
    </w:rPr>
  </w:style>
  <w:style w:type="character" w:customStyle="1" w:styleId="apple-converted-space">
    <w:name w:val="apple-converted-space"/>
    <w:basedOn w:val="a0"/>
    <w:rsid w:val="001E190A"/>
  </w:style>
  <w:style w:type="character" w:styleId="a5">
    <w:name w:val="Hyperlink"/>
    <w:basedOn w:val="a0"/>
    <w:uiPriority w:val="99"/>
    <w:unhideWhenUsed/>
    <w:rsid w:val="001E190A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605D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05D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05DD5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605DD5"/>
    <w:rPr>
      <w:rFonts w:ascii="宋体" w:eastAsia="宋体" w:hAnsi="宋体" w:cs="宋体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605DD5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605D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E93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3345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E93345"/>
  </w:style>
  <w:style w:type="character" w:customStyle="1" w:styleId="hljs-title">
    <w:name w:val="hljs-title"/>
    <w:basedOn w:val="a0"/>
    <w:rsid w:val="00E93345"/>
  </w:style>
  <w:style w:type="character" w:customStyle="1" w:styleId="hljs-comment">
    <w:name w:val="hljs-comment"/>
    <w:basedOn w:val="a0"/>
    <w:rsid w:val="00E93345"/>
  </w:style>
  <w:style w:type="character" w:customStyle="1" w:styleId="hljs-string">
    <w:name w:val="hljs-string"/>
    <w:basedOn w:val="a0"/>
    <w:rsid w:val="00F323AB"/>
  </w:style>
  <w:style w:type="character" w:customStyle="1" w:styleId="hljs-builtin">
    <w:name w:val="hljs-built_in"/>
    <w:basedOn w:val="a0"/>
    <w:rsid w:val="00F323AB"/>
  </w:style>
  <w:style w:type="character" w:customStyle="1" w:styleId="hljs-number">
    <w:name w:val="hljs-number"/>
    <w:basedOn w:val="a0"/>
    <w:rsid w:val="00F323AB"/>
  </w:style>
  <w:style w:type="character" w:customStyle="1" w:styleId="hljs-keyword">
    <w:name w:val="hljs-keyword"/>
    <w:basedOn w:val="a0"/>
    <w:rsid w:val="00F323AB"/>
  </w:style>
  <w:style w:type="table" w:styleId="a9">
    <w:name w:val="Table Grid"/>
    <w:basedOn w:val="a1"/>
    <w:uiPriority w:val="39"/>
    <w:rsid w:val="00F32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FD6A4A"/>
    <w:rPr>
      <w:color w:val="954F72" w:themeColor="followedHyperlink"/>
      <w:u w:val="single"/>
    </w:rPr>
  </w:style>
  <w:style w:type="character" w:customStyle="1" w:styleId="ruby">
    <w:name w:val="ruby"/>
    <w:basedOn w:val="a0"/>
    <w:rsid w:val="00A10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loper.nvidia.com/cuda-gpus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blog.csdn.net/Zlase/article/details/78734138" TargetMode="External"/><Relationship Id="rId7" Type="http://schemas.openxmlformats.org/officeDocument/2006/relationships/hyperlink" Target="https://conda.io/docs/test-driv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tensorflow/models" TargetMode="External"/><Relationship Id="rId33" Type="http://schemas.openxmlformats.org/officeDocument/2006/relationships/hyperlink" Target="https://blog.csdn.net/darlingwood2013/article/details/60322258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blog.csdn.net/u010099080/article/details/53418159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continuum.io/download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google/protobuf/releases/download/v3.4.0/protoc-3.4.0-win32.zip" TargetMode="External"/><Relationship Id="rId32" Type="http://schemas.openxmlformats.org/officeDocument/2006/relationships/hyperlink" Target="https://blog.csdn.net/u010099080/article/details/53418159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google/protobuf/releases" TargetMode="External"/><Relationship Id="rId28" Type="http://schemas.openxmlformats.org/officeDocument/2006/relationships/hyperlink" Target="https://github.com/tensorflow/models/tree/master/research/slim" TargetMode="External"/><Relationship Id="rId36" Type="http://schemas.openxmlformats.org/officeDocument/2006/relationships/hyperlink" Target="https://blog.csdn.net/wangjian1204/article/details/79124018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blog.csdn.net/u010099080/article/details/53418159" TargetMode="External"/><Relationship Id="rId31" Type="http://schemas.openxmlformats.org/officeDocument/2006/relationships/hyperlink" Target="https://blog.csdn.net/darlingwood2013/article/details/603222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tensorflow.org/get_started/mnist/beginners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hyperlink" Target="https://blog.csdn.net/zlase/article/details/787341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DC7CA-0825-44B0-A8C1-98CEF8C0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12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袁沅祥</dc:creator>
  <cp:keywords/>
  <dc:description/>
  <cp:lastModifiedBy>袁沅祥</cp:lastModifiedBy>
  <cp:revision>69</cp:revision>
  <dcterms:created xsi:type="dcterms:W3CDTF">2018-03-24T02:01:00Z</dcterms:created>
  <dcterms:modified xsi:type="dcterms:W3CDTF">2018-04-09T02:39:00Z</dcterms:modified>
</cp:coreProperties>
</file>